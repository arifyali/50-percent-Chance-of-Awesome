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4F30B" w14:textId="77777777" w:rsidR="000F0B46" w:rsidRPr="00EB7E29" w:rsidRDefault="00EB7E29" w:rsidP="000F0B46">
      <w:pPr>
        <w:rPr>
          <w:b/>
          <w:caps/>
          <w:sz w:val="36"/>
          <w:szCs w:val="36"/>
        </w:rPr>
      </w:pPr>
      <w:r>
        <w:rPr>
          <w:b/>
          <w:caps/>
          <w:sz w:val="36"/>
          <w:szCs w:val="36"/>
        </w:rPr>
        <w:t xml:space="preserve">discovering </w:t>
      </w:r>
      <w:r w:rsidR="000F0B46" w:rsidRPr="00EB7E29">
        <w:rPr>
          <w:b/>
          <w:caps/>
          <w:sz w:val="36"/>
          <w:szCs w:val="36"/>
        </w:rPr>
        <w:t>the real value</w:t>
      </w:r>
      <w:r w:rsidRPr="00EB7E29">
        <w:rPr>
          <w:b/>
          <w:caps/>
          <w:sz w:val="36"/>
          <w:szCs w:val="36"/>
        </w:rPr>
        <w:t xml:space="preserve"> of buying a politician</w:t>
      </w:r>
    </w:p>
    <w:p w14:paraId="1CACAB44" w14:textId="77777777" w:rsidR="00EB7E29" w:rsidRDefault="00EB7E29" w:rsidP="009225B2">
      <w:r>
        <w:t>ANLY-501 &amp; COSC-587, Project Assignment 1</w:t>
      </w:r>
    </w:p>
    <w:p w14:paraId="27330102" w14:textId="77777777" w:rsidR="00EB7E29" w:rsidRDefault="00EB7E29" w:rsidP="00EB7E29">
      <w:r>
        <w:t>October 16, 2015</w:t>
      </w:r>
    </w:p>
    <w:p w14:paraId="6ABA7122" w14:textId="77777777" w:rsidR="00EB7E29" w:rsidRDefault="00EB7E29" w:rsidP="009225B2"/>
    <w:p w14:paraId="0D93032A" w14:textId="77777777" w:rsidR="000F0B46" w:rsidRPr="00EB7E29" w:rsidRDefault="00EB7E29" w:rsidP="009225B2">
      <w:pPr>
        <w:rPr>
          <w:sz w:val="20"/>
          <w:szCs w:val="20"/>
        </w:rPr>
      </w:pPr>
      <w:r w:rsidRPr="00EB7E29">
        <w:rPr>
          <w:sz w:val="20"/>
          <w:szCs w:val="20"/>
        </w:rPr>
        <w:t>Tim Ahn</w:t>
      </w:r>
    </w:p>
    <w:p w14:paraId="5BED259E" w14:textId="77777777" w:rsidR="00EB7E29" w:rsidRPr="00EB7E29" w:rsidRDefault="00EB7E29" w:rsidP="009225B2">
      <w:pPr>
        <w:rPr>
          <w:sz w:val="20"/>
          <w:szCs w:val="20"/>
        </w:rPr>
      </w:pPr>
      <w:r w:rsidRPr="00EB7E29">
        <w:rPr>
          <w:sz w:val="20"/>
          <w:szCs w:val="20"/>
        </w:rPr>
        <w:t>Arif Ali</w:t>
      </w:r>
    </w:p>
    <w:p w14:paraId="33C9038D" w14:textId="77777777" w:rsidR="00EB7E29" w:rsidRPr="00EB7E29" w:rsidRDefault="00EB7E29" w:rsidP="009225B2">
      <w:pPr>
        <w:rPr>
          <w:sz w:val="20"/>
          <w:szCs w:val="20"/>
        </w:rPr>
      </w:pPr>
      <w:r w:rsidRPr="00EB7E29">
        <w:rPr>
          <w:sz w:val="20"/>
          <w:szCs w:val="20"/>
        </w:rPr>
        <w:t>John Hotchkiss</w:t>
      </w:r>
    </w:p>
    <w:p w14:paraId="419A1A4E" w14:textId="77777777" w:rsidR="00EB7E29" w:rsidRPr="00EB7E29" w:rsidRDefault="00EB7E29" w:rsidP="009225B2">
      <w:pPr>
        <w:rPr>
          <w:sz w:val="20"/>
          <w:szCs w:val="20"/>
        </w:rPr>
      </w:pPr>
      <w:r w:rsidRPr="00EB7E29">
        <w:rPr>
          <w:sz w:val="20"/>
          <w:szCs w:val="20"/>
        </w:rPr>
        <w:t>Joshua Kaplan</w:t>
      </w:r>
    </w:p>
    <w:p w14:paraId="4FEFF342" w14:textId="77777777" w:rsidR="00EB7E29" w:rsidRPr="00EB7E29" w:rsidRDefault="00EB7E29" w:rsidP="009225B2">
      <w:pPr>
        <w:rPr>
          <w:sz w:val="20"/>
          <w:szCs w:val="20"/>
        </w:rPr>
      </w:pPr>
      <w:r w:rsidRPr="00EB7E29">
        <w:rPr>
          <w:sz w:val="20"/>
          <w:szCs w:val="20"/>
        </w:rPr>
        <w:t>Hongkai Wu</w:t>
      </w:r>
    </w:p>
    <w:p w14:paraId="43540B69" w14:textId="77777777" w:rsidR="00EB7E29" w:rsidRPr="00EB7E29" w:rsidRDefault="00EB7E29" w:rsidP="009225B2">
      <w:pPr>
        <w:rPr>
          <w:sz w:val="20"/>
          <w:szCs w:val="20"/>
        </w:rPr>
      </w:pPr>
    </w:p>
    <w:p w14:paraId="0A468C38" w14:textId="77777777" w:rsidR="0082256E" w:rsidRDefault="0082256E" w:rsidP="009225B2">
      <w:pPr>
        <w:rPr>
          <w:sz w:val="20"/>
          <w:szCs w:val="20"/>
        </w:rPr>
      </w:pPr>
    </w:p>
    <w:p w14:paraId="4F7E0859" w14:textId="77777777" w:rsidR="009225B2" w:rsidRPr="00EB7E29" w:rsidRDefault="009225B2" w:rsidP="009225B2">
      <w:pPr>
        <w:rPr>
          <w:sz w:val="20"/>
          <w:szCs w:val="20"/>
        </w:rPr>
      </w:pPr>
      <w:r w:rsidRPr="00EB7E29">
        <w:rPr>
          <w:sz w:val="20"/>
          <w:szCs w:val="20"/>
        </w:rPr>
        <w:t xml:space="preserve">The power of a U.S. congressman lies in </w:t>
      </w:r>
      <w:r w:rsidR="007B58DB" w:rsidRPr="00EB7E29">
        <w:rPr>
          <w:sz w:val="20"/>
          <w:szCs w:val="20"/>
        </w:rPr>
        <w:t xml:space="preserve">the influence they wield to shape </w:t>
      </w:r>
      <w:r w:rsidRPr="00EB7E29">
        <w:rPr>
          <w:sz w:val="20"/>
          <w:szCs w:val="20"/>
        </w:rPr>
        <w:t xml:space="preserve">the identity of the country. In many cases, a candidate’s ability to raise funds for a campaign will be the deciding factor </w:t>
      </w:r>
      <w:r w:rsidR="007B58DB" w:rsidRPr="00EB7E29">
        <w:rPr>
          <w:sz w:val="20"/>
          <w:szCs w:val="20"/>
        </w:rPr>
        <w:t>in</w:t>
      </w:r>
      <w:r w:rsidRPr="00EB7E29">
        <w:rPr>
          <w:sz w:val="20"/>
          <w:szCs w:val="20"/>
        </w:rPr>
        <w:t xml:space="preserve"> getting elected to Congress. This </w:t>
      </w:r>
      <w:r w:rsidR="009E0B45" w:rsidRPr="00EB7E29">
        <w:rPr>
          <w:sz w:val="20"/>
          <w:szCs w:val="20"/>
        </w:rPr>
        <w:t>critical</w:t>
      </w:r>
      <w:r w:rsidRPr="00EB7E29">
        <w:rPr>
          <w:sz w:val="20"/>
          <w:szCs w:val="20"/>
        </w:rPr>
        <w:t xml:space="preserve"> fact creates an environment of careful platform planning and strategic alliances, quite often with specific industries. </w:t>
      </w:r>
      <w:r w:rsidR="009F51F0" w:rsidRPr="00EB7E29">
        <w:rPr>
          <w:sz w:val="20"/>
          <w:szCs w:val="20"/>
        </w:rPr>
        <w:t xml:space="preserve">Data representing the contributions every candidate </w:t>
      </w:r>
      <w:r w:rsidR="0095369B" w:rsidRPr="00EB7E29">
        <w:rPr>
          <w:sz w:val="20"/>
          <w:szCs w:val="20"/>
        </w:rPr>
        <w:t xml:space="preserve">has received </w:t>
      </w:r>
      <w:r w:rsidR="009F51F0" w:rsidRPr="00EB7E29">
        <w:rPr>
          <w:sz w:val="20"/>
          <w:szCs w:val="20"/>
        </w:rPr>
        <w:t xml:space="preserve">and final election figures are publicly available through the </w:t>
      </w:r>
      <w:r w:rsidR="0095369B" w:rsidRPr="00EB7E29">
        <w:rPr>
          <w:sz w:val="20"/>
          <w:szCs w:val="20"/>
        </w:rPr>
        <w:t xml:space="preserve">Federal Election Commission (FEC). Also available, through various public channels, are daily stock quotes and financial metrics for all publicly traded companies. But what is </w:t>
      </w:r>
      <w:r w:rsidRPr="00EB7E29">
        <w:rPr>
          <w:sz w:val="20"/>
          <w:szCs w:val="20"/>
        </w:rPr>
        <w:t xml:space="preserve">unknown </w:t>
      </w:r>
      <w:r w:rsidR="002B408C" w:rsidRPr="00EB7E29">
        <w:rPr>
          <w:sz w:val="20"/>
          <w:szCs w:val="20"/>
        </w:rPr>
        <w:t>within these data</w:t>
      </w:r>
      <w:r w:rsidRPr="00EB7E29">
        <w:rPr>
          <w:sz w:val="20"/>
          <w:szCs w:val="20"/>
        </w:rPr>
        <w:t xml:space="preserve"> exists in the wake of the final votes and beyond. The ambiguity of the actual impact of the moneys raised to the contributing industries perpetuates the current process as the status quo. Are these companies’ bottom lines truly benefitting from the financial support they provide to candidates or is the idea of buying influence simply </w:t>
      </w:r>
      <w:r w:rsidR="00386E01" w:rsidRPr="00EB7E29">
        <w:rPr>
          <w:sz w:val="20"/>
          <w:szCs w:val="20"/>
        </w:rPr>
        <w:t xml:space="preserve">recognizable </w:t>
      </w:r>
      <w:r w:rsidRPr="00EB7E29">
        <w:rPr>
          <w:sz w:val="20"/>
          <w:szCs w:val="20"/>
        </w:rPr>
        <w:t xml:space="preserve">hope without an actual </w:t>
      </w:r>
      <w:r w:rsidR="00386E01" w:rsidRPr="00EB7E29">
        <w:rPr>
          <w:sz w:val="20"/>
          <w:szCs w:val="20"/>
        </w:rPr>
        <w:t xml:space="preserve">realized gain? Manufacturing new data </w:t>
      </w:r>
      <w:r w:rsidR="007B13B0" w:rsidRPr="00EB7E29">
        <w:rPr>
          <w:sz w:val="20"/>
          <w:szCs w:val="20"/>
        </w:rPr>
        <w:t xml:space="preserve">from </w:t>
      </w:r>
      <w:r w:rsidR="0095369B" w:rsidRPr="00EB7E29">
        <w:rPr>
          <w:sz w:val="20"/>
          <w:szCs w:val="20"/>
        </w:rPr>
        <w:t xml:space="preserve">the </w:t>
      </w:r>
      <w:r w:rsidR="007B13B0" w:rsidRPr="00EB7E29">
        <w:rPr>
          <w:sz w:val="20"/>
          <w:szCs w:val="20"/>
        </w:rPr>
        <w:t>existing</w:t>
      </w:r>
      <w:r w:rsidR="0095369B" w:rsidRPr="00EB7E29">
        <w:rPr>
          <w:sz w:val="20"/>
          <w:szCs w:val="20"/>
        </w:rPr>
        <w:t>, seemingly unrelated,</w:t>
      </w:r>
      <w:r w:rsidR="007B13B0" w:rsidRPr="00EB7E29">
        <w:rPr>
          <w:sz w:val="20"/>
          <w:szCs w:val="20"/>
        </w:rPr>
        <w:t xml:space="preserve"> </w:t>
      </w:r>
      <w:r w:rsidR="002B408C" w:rsidRPr="00EB7E29">
        <w:rPr>
          <w:sz w:val="20"/>
          <w:szCs w:val="20"/>
        </w:rPr>
        <w:t xml:space="preserve">election and financial </w:t>
      </w:r>
      <w:r w:rsidR="007B13B0" w:rsidRPr="00EB7E29">
        <w:rPr>
          <w:sz w:val="20"/>
          <w:szCs w:val="20"/>
        </w:rPr>
        <w:t xml:space="preserve">resources </w:t>
      </w:r>
      <w:r w:rsidR="00386E01" w:rsidRPr="00EB7E29">
        <w:rPr>
          <w:sz w:val="20"/>
          <w:szCs w:val="20"/>
        </w:rPr>
        <w:t xml:space="preserve">to provide a measurable outcome </w:t>
      </w:r>
      <w:r w:rsidR="007B13B0" w:rsidRPr="00EB7E29">
        <w:rPr>
          <w:sz w:val="20"/>
          <w:szCs w:val="20"/>
        </w:rPr>
        <w:t xml:space="preserve">of the impact </w:t>
      </w:r>
      <w:r w:rsidR="0095369B" w:rsidRPr="00EB7E29">
        <w:rPr>
          <w:sz w:val="20"/>
          <w:szCs w:val="20"/>
        </w:rPr>
        <w:t xml:space="preserve">that </w:t>
      </w:r>
      <w:r w:rsidR="007B13B0" w:rsidRPr="00EB7E29">
        <w:rPr>
          <w:sz w:val="20"/>
          <w:szCs w:val="20"/>
        </w:rPr>
        <w:t xml:space="preserve">political contributions have on an industry </w:t>
      </w:r>
      <w:r w:rsidR="00386E01" w:rsidRPr="00EB7E29">
        <w:rPr>
          <w:sz w:val="20"/>
          <w:szCs w:val="20"/>
        </w:rPr>
        <w:t xml:space="preserve">will finally </w:t>
      </w:r>
      <w:r w:rsidR="007B13B0" w:rsidRPr="00EB7E29">
        <w:rPr>
          <w:sz w:val="20"/>
          <w:szCs w:val="20"/>
        </w:rPr>
        <w:t xml:space="preserve">allow us the opportunity to </w:t>
      </w:r>
      <w:r w:rsidR="007B58DB" w:rsidRPr="00EB7E29">
        <w:rPr>
          <w:sz w:val="20"/>
          <w:szCs w:val="20"/>
        </w:rPr>
        <w:t>assess</w:t>
      </w:r>
      <w:r w:rsidR="007B13B0" w:rsidRPr="00EB7E29">
        <w:rPr>
          <w:sz w:val="20"/>
          <w:szCs w:val="20"/>
        </w:rPr>
        <w:t xml:space="preserve"> the</w:t>
      </w:r>
      <w:r w:rsidR="007B58DB" w:rsidRPr="00EB7E29">
        <w:rPr>
          <w:sz w:val="20"/>
          <w:szCs w:val="20"/>
        </w:rPr>
        <w:t>ir</w:t>
      </w:r>
      <w:r w:rsidR="007B13B0" w:rsidRPr="00EB7E29">
        <w:rPr>
          <w:sz w:val="20"/>
          <w:szCs w:val="20"/>
        </w:rPr>
        <w:t xml:space="preserve"> returns</w:t>
      </w:r>
      <w:r w:rsidR="007B58DB" w:rsidRPr="00EB7E29">
        <w:rPr>
          <w:sz w:val="20"/>
          <w:szCs w:val="20"/>
        </w:rPr>
        <w:t>.</w:t>
      </w:r>
    </w:p>
    <w:p w14:paraId="31132D87" w14:textId="77777777" w:rsidR="009225B2" w:rsidRPr="00EB7E29" w:rsidRDefault="009225B2" w:rsidP="009225B2">
      <w:pPr>
        <w:rPr>
          <w:sz w:val="20"/>
          <w:szCs w:val="20"/>
        </w:rPr>
      </w:pPr>
      <w:r w:rsidRPr="00EB7E29">
        <w:rPr>
          <w:sz w:val="20"/>
          <w:szCs w:val="20"/>
        </w:rPr>
        <w:t xml:space="preserve"> </w:t>
      </w:r>
    </w:p>
    <w:p w14:paraId="47C65CCC" w14:textId="77777777" w:rsidR="009225B2" w:rsidRPr="00EB7E29" w:rsidRDefault="007B58DB" w:rsidP="007B58DB">
      <w:pPr>
        <w:rPr>
          <w:sz w:val="20"/>
          <w:szCs w:val="20"/>
        </w:rPr>
      </w:pPr>
      <w:r w:rsidRPr="00EB7E29">
        <w:rPr>
          <w:sz w:val="20"/>
          <w:szCs w:val="20"/>
        </w:rPr>
        <w:t xml:space="preserve">The data being collected for this study will begin with a breakdown of political contributions by industry for each general election candidate.  They will include the </w:t>
      </w:r>
      <w:r w:rsidR="005E41E4" w:rsidRPr="00EB7E29">
        <w:rPr>
          <w:sz w:val="20"/>
          <w:szCs w:val="20"/>
        </w:rPr>
        <w:t>top</w:t>
      </w:r>
      <w:r w:rsidRPr="00EB7E29">
        <w:rPr>
          <w:sz w:val="20"/>
          <w:szCs w:val="20"/>
        </w:rPr>
        <w:t xml:space="preserve"> industries with the highest amount of c</w:t>
      </w:r>
      <w:r w:rsidR="005E41E4" w:rsidRPr="00EB7E29">
        <w:rPr>
          <w:sz w:val="20"/>
          <w:szCs w:val="20"/>
        </w:rPr>
        <w:t>ontributions for each candidate</w:t>
      </w:r>
      <w:r w:rsidRPr="00EB7E29">
        <w:rPr>
          <w:sz w:val="20"/>
          <w:szCs w:val="20"/>
        </w:rPr>
        <w:t>. This allows us to determine the source of contributions and to whom they are going.</w:t>
      </w:r>
      <w:r w:rsidR="005E41E4" w:rsidRPr="00EB7E29">
        <w:rPr>
          <w:sz w:val="20"/>
          <w:szCs w:val="20"/>
        </w:rPr>
        <w:t xml:space="preserve"> </w:t>
      </w:r>
      <w:r w:rsidRPr="00EB7E29">
        <w:rPr>
          <w:sz w:val="20"/>
          <w:szCs w:val="20"/>
        </w:rPr>
        <w:t>A</w:t>
      </w:r>
      <w:r w:rsidR="005E41E4" w:rsidRPr="00EB7E29">
        <w:rPr>
          <w:sz w:val="20"/>
          <w:szCs w:val="20"/>
        </w:rPr>
        <w:t>lso being collected are recent c</w:t>
      </w:r>
      <w:r w:rsidRPr="00EB7E29">
        <w:rPr>
          <w:sz w:val="20"/>
          <w:szCs w:val="20"/>
        </w:rPr>
        <w:t xml:space="preserve">ongressional election results for each Representative district and Senate seat. These data will include </w:t>
      </w:r>
      <w:r w:rsidR="005E41E4" w:rsidRPr="00EB7E29">
        <w:rPr>
          <w:sz w:val="20"/>
          <w:szCs w:val="20"/>
        </w:rPr>
        <w:t xml:space="preserve">candidate names, </w:t>
      </w:r>
      <w:r w:rsidRPr="00EB7E29">
        <w:rPr>
          <w:sz w:val="20"/>
          <w:szCs w:val="20"/>
        </w:rPr>
        <w:t>state</w:t>
      </w:r>
      <w:r w:rsidR="004C777E" w:rsidRPr="00EB7E29">
        <w:rPr>
          <w:sz w:val="20"/>
          <w:szCs w:val="20"/>
        </w:rPr>
        <w:t xml:space="preserve"> and district</w:t>
      </w:r>
      <w:r w:rsidRPr="00EB7E29">
        <w:rPr>
          <w:sz w:val="20"/>
          <w:szCs w:val="20"/>
        </w:rPr>
        <w:t xml:space="preserve">, party affiliations, votes, and percentage of total votes collected. This information can be used to identify clusters related to geographic location, the effectiveness of political contributions, and industry concentration within the population, among other correlations. Finally, we will collect historical financial data of relevant industries </w:t>
      </w:r>
      <w:ins w:id="0" w:author="Heather" w:date="2015-10-16T03:59:00Z">
        <w:r w:rsidR="009B26EB">
          <w:rPr>
            <w:sz w:val="20"/>
            <w:szCs w:val="20"/>
          </w:rPr>
          <w:t xml:space="preserve">(those that financed politicians, and can therefore be connected to them) </w:t>
        </w:r>
      </w:ins>
      <w:r w:rsidRPr="00EB7E29">
        <w:rPr>
          <w:sz w:val="20"/>
          <w:szCs w:val="20"/>
        </w:rPr>
        <w:t>within a major stock market index</w:t>
      </w:r>
      <w:r w:rsidR="004C777E" w:rsidRPr="00EB7E29">
        <w:rPr>
          <w:sz w:val="20"/>
          <w:szCs w:val="20"/>
        </w:rPr>
        <w:t>, as well as industry-specific indices to provide a fair representation of an industry’s overall performance</w:t>
      </w:r>
      <w:r w:rsidRPr="00EB7E29">
        <w:rPr>
          <w:sz w:val="20"/>
          <w:szCs w:val="20"/>
        </w:rPr>
        <w:t>. Included are daily prices for open, close, high, low, total volume, and adjusted close.</w:t>
      </w:r>
    </w:p>
    <w:p w14:paraId="1FE2E643" w14:textId="77777777" w:rsidR="009E0B45" w:rsidRPr="00EB7E29" w:rsidRDefault="009E0B45" w:rsidP="009225B2">
      <w:pPr>
        <w:rPr>
          <w:sz w:val="20"/>
          <w:szCs w:val="20"/>
        </w:rPr>
      </w:pPr>
    </w:p>
    <w:p w14:paraId="5EA85E3F" w14:textId="77777777" w:rsidR="004B0D3D" w:rsidRPr="00EB7E29" w:rsidRDefault="009225B2" w:rsidP="009225B2">
      <w:pPr>
        <w:rPr>
          <w:sz w:val="20"/>
          <w:szCs w:val="20"/>
        </w:rPr>
      </w:pPr>
      <w:r w:rsidRPr="00EB7E29">
        <w:rPr>
          <w:sz w:val="20"/>
          <w:szCs w:val="20"/>
        </w:rPr>
        <w:t xml:space="preserve">The goal of this study will be to uncover possible relationships between political contributions by industries to </w:t>
      </w:r>
      <w:r w:rsidR="004C777E" w:rsidRPr="00EB7E29">
        <w:rPr>
          <w:sz w:val="20"/>
          <w:szCs w:val="20"/>
        </w:rPr>
        <w:t xml:space="preserve">specific </w:t>
      </w:r>
      <w:r w:rsidRPr="00EB7E29">
        <w:rPr>
          <w:sz w:val="20"/>
          <w:szCs w:val="20"/>
        </w:rPr>
        <w:t>parties and candidates and the successive impact to the market as a whole and to itself.</w:t>
      </w:r>
      <w:r w:rsidR="004C777E" w:rsidRPr="00EB7E29">
        <w:rPr>
          <w:sz w:val="20"/>
          <w:szCs w:val="20"/>
        </w:rPr>
        <w:t xml:space="preserve"> The expectation is to see a </w:t>
      </w:r>
      <w:r w:rsidR="006461AE" w:rsidRPr="00EB7E29">
        <w:rPr>
          <w:sz w:val="20"/>
          <w:szCs w:val="20"/>
        </w:rPr>
        <w:t xml:space="preserve">significant </w:t>
      </w:r>
      <w:r w:rsidR="004C777E" w:rsidRPr="00EB7E29">
        <w:rPr>
          <w:sz w:val="20"/>
          <w:szCs w:val="20"/>
        </w:rPr>
        <w:t>correlation</w:t>
      </w:r>
      <w:r w:rsidR="006461AE" w:rsidRPr="00EB7E29">
        <w:rPr>
          <w:sz w:val="20"/>
          <w:szCs w:val="20"/>
        </w:rPr>
        <w:t xml:space="preserve"> between the industry-wide contributions to a candidate and that particular candidate’s likelihood to win an election. Furthermore, we expect to observe a substantial benefit when an industry supports an elected candidate.</w:t>
      </w:r>
      <w:r w:rsidR="009D618B" w:rsidRPr="00EB7E29">
        <w:rPr>
          <w:sz w:val="20"/>
          <w:szCs w:val="20"/>
        </w:rPr>
        <w:t xml:space="preserve"> It may also be possible to explore the magnitude of correlation between industry spending and actual vote counts within a district and/or state. Another intriguing consideration will be industry contributions compared to the market value of the entire industry and comparisons</w:t>
      </w:r>
      <w:r w:rsidR="00D25B94" w:rsidRPr="00EB7E29">
        <w:rPr>
          <w:sz w:val="20"/>
          <w:szCs w:val="20"/>
        </w:rPr>
        <w:t xml:space="preserve"> of this measurement between industries.</w:t>
      </w:r>
    </w:p>
    <w:p w14:paraId="7C3482C8" w14:textId="77777777" w:rsidR="009D618B" w:rsidRPr="00EB7E29" w:rsidRDefault="009D618B" w:rsidP="009225B2">
      <w:pPr>
        <w:rPr>
          <w:sz w:val="20"/>
          <w:szCs w:val="20"/>
        </w:rPr>
      </w:pPr>
    </w:p>
    <w:p w14:paraId="058A2214" w14:textId="77777777" w:rsidR="006C023C" w:rsidRDefault="006C023C" w:rsidP="009225B2">
      <w:pPr>
        <w:rPr>
          <w:sz w:val="20"/>
          <w:szCs w:val="20"/>
        </w:rPr>
      </w:pPr>
    </w:p>
    <w:p w14:paraId="1F4A10A4" w14:textId="77777777" w:rsidR="006C023C" w:rsidRDefault="006C023C" w:rsidP="009225B2">
      <w:pPr>
        <w:rPr>
          <w:sz w:val="20"/>
          <w:szCs w:val="20"/>
        </w:rPr>
      </w:pPr>
    </w:p>
    <w:p w14:paraId="776D1FF8" w14:textId="77777777" w:rsidR="006C023C" w:rsidRDefault="006C023C" w:rsidP="009225B2">
      <w:pPr>
        <w:rPr>
          <w:sz w:val="20"/>
          <w:szCs w:val="20"/>
        </w:rPr>
      </w:pPr>
    </w:p>
    <w:p w14:paraId="3070565F" w14:textId="77777777" w:rsidR="006C023C" w:rsidRDefault="006C023C" w:rsidP="009225B2">
      <w:pPr>
        <w:rPr>
          <w:sz w:val="20"/>
          <w:szCs w:val="20"/>
        </w:rPr>
      </w:pPr>
    </w:p>
    <w:p w14:paraId="60AE35EE" w14:textId="77777777" w:rsidR="009D618B" w:rsidRDefault="009D618B" w:rsidP="009225B2">
      <w:pPr>
        <w:rPr>
          <w:sz w:val="20"/>
          <w:szCs w:val="20"/>
        </w:rPr>
      </w:pPr>
      <w:r w:rsidRPr="00EB7E29">
        <w:rPr>
          <w:sz w:val="20"/>
          <w:szCs w:val="20"/>
        </w:rPr>
        <w:t>The following provides an overview of each data source in use for our study and any related data issues that have been encountered.</w:t>
      </w:r>
    </w:p>
    <w:p w14:paraId="1657C6E0" w14:textId="77777777" w:rsidR="00EB7E29" w:rsidRDefault="00EB7E29" w:rsidP="009225B2">
      <w:pPr>
        <w:rPr>
          <w:sz w:val="20"/>
          <w:szCs w:val="20"/>
        </w:rPr>
      </w:pPr>
    </w:p>
    <w:p w14:paraId="407549EE" w14:textId="77777777" w:rsidR="00EB7E29" w:rsidRPr="00EB7E29" w:rsidRDefault="00EB7E29" w:rsidP="00EB7E29">
      <w:pPr>
        <w:rPr>
          <w:rFonts w:ascii="Calibri" w:hAnsi="Calibri"/>
          <w:b/>
          <w:sz w:val="20"/>
          <w:szCs w:val="20"/>
          <w:u w:val="single"/>
        </w:rPr>
      </w:pPr>
      <w:r w:rsidRPr="00EB7E29">
        <w:rPr>
          <w:rFonts w:ascii="Calibri" w:hAnsi="Calibri"/>
          <w:b/>
          <w:sz w:val="20"/>
          <w:szCs w:val="20"/>
          <w:u w:val="single"/>
        </w:rPr>
        <w:t>Political Contributions</w:t>
      </w:r>
    </w:p>
    <w:p w14:paraId="6EA1FF08" w14:textId="77777777" w:rsidR="00EB7E29" w:rsidRPr="00EB7E29" w:rsidRDefault="00EB7E29" w:rsidP="00EB7E29">
      <w:pPr>
        <w:rPr>
          <w:rFonts w:ascii="Calibri" w:hAnsi="Calibri"/>
          <w:sz w:val="20"/>
          <w:szCs w:val="20"/>
        </w:rPr>
      </w:pPr>
    </w:p>
    <w:p w14:paraId="57C1D25C" w14:textId="77777777" w:rsidR="00EB7E29" w:rsidRPr="00EB7E29" w:rsidRDefault="00EB7E29" w:rsidP="00EB7E29">
      <w:pPr>
        <w:rPr>
          <w:rFonts w:ascii="Calibri" w:hAnsi="Calibri"/>
          <w:sz w:val="20"/>
          <w:szCs w:val="20"/>
        </w:rPr>
      </w:pPr>
      <w:r w:rsidRPr="00EB7E29">
        <w:rPr>
          <w:rFonts w:ascii="Calibri" w:hAnsi="Calibri"/>
          <w:b/>
          <w:sz w:val="20"/>
          <w:szCs w:val="20"/>
        </w:rPr>
        <w:t>Description</w:t>
      </w:r>
    </w:p>
    <w:p w14:paraId="41B00863" w14:textId="77777777" w:rsidR="00EB7E29" w:rsidRPr="00EB7E29" w:rsidRDefault="00EB7E29" w:rsidP="00EB7E29">
      <w:pPr>
        <w:rPr>
          <w:rFonts w:ascii="Calibri" w:hAnsi="Calibri"/>
          <w:sz w:val="20"/>
          <w:szCs w:val="20"/>
        </w:rPr>
      </w:pPr>
      <w:r w:rsidRPr="00EB7E29">
        <w:rPr>
          <w:rFonts w:ascii="Calibri" w:hAnsi="Calibri"/>
          <w:sz w:val="20"/>
          <w:szCs w:val="20"/>
        </w:rPr>
        <w:t>We will collect data on contributions to congressional candidates from the 2004-2014 general elections, separated by industry. Data for 2012 and 2014, for election winners, will be obtained using Opensecrets’ get</w:t>
      </w:r>
      <w:r w:rsidR="00C14DBF">
        <w:rPr>
          <w:rFonts w:ascii="Calibri" w:hAnsi="Calibri"/>
          <w:sz w:val="20"/>
          <w:szCs w:val="20"/>
        </w:rPr>
        <w:t xml:space="preserve"> </w:t>
      </w:r>
      <w:r w:rsidRPr="00EB7E29">
        <w:rPr>
          <w:rFonts w:ascii="Calibri" w:hAnsi="Calibri"/>
          <w:sz w:val="20"/>
          <w:szCs w:val="20"/>
        </w:rPr>
        <w:t xml:space="preserve">Legislators and candIndustry APIs. </w:t>
      </w:r>
      <w:ins w:id="1" w:author="Heather" w:date="2015-10-16T04:12:00Z">
        <w:r w:rsidR="00C14DBF">
          <w:rPr>
            <w:rFonts w:ascii="Calibri" w:hAnsi="Calibri"/>
            <w:sz w:val="20"/>
            <w:szCs w:val="20"/>
          </w:rPr>
          <w:t xml:space="preserve"> </w:t>
        </w:r>
      </w:ins>
      <w:r w:rsidRPr="00EB7E29">
        <w:rPr>
          <w:rFonts w:ascii="Calibri" w:hAnsi="Calibri"/>
          <w:sz w:val="20"/>
          <w:szCs w:val="20"/>
        </w:rPr>
        <w:t>Data for 2004-201</w:t>
      </w:r>
      <w:ins w:id="2" w:author="Heather" w:date="2015-10-16T04:13:00Z">
        <w:r w:rsidR="00C14DBF">
          <w:rPr>
            <w:rFonts w:ascii="Calibri" w:hAnsi="Calibri"/>
            <w:sz w:val="20"/>
            <w:szCs w:val="20"/>
          </w:rPr>
          <w:t>4</w:t>
        </w:r>
      </w:ins>
      <w:del w:id="3" w:author="Heather" w:date="2015-10-16T04:13:00Z">
        <w:r w:rsidRPr="00EB7E29" w:rsidDel="00C14DBF">
          <w:rPr>
            <w:rFonts w:ascii="Calibri" w:hAnsi="Calibri"/>
            <w:sz w:val="20"/>
            <w:szCs w:val="20"/>
          </w:rPr>
          <w:delText>0</w:delText>
        </w:r>
      </w:del>
      <w:r w:rsidRPr="00EB7E29">
        <w:rPr>
          <w:rFonts w:ascii="Calibri" w:hAnsi="Calibri"/>
          <w:sz w:val="20"/>
          <w:szCs w:val="20"/>
        </w:rPr>
        <w:t xml:space="preserve"> election winners and losers</w:t>
      </w:r>
      <w:del w:id="4" w:author="Heather" w:date="2015-10-16T04:13:00Z">
        <w:r w:rsidRPr="00EB7E29" w:rsidDel="00C14DBF">
          <w:rPr>
            <w:rFonts w:ascii="Calibri" w:hAnsi="Calibri"/>
            <w:sz w:val="20"/>
            <w:szCs w:val="20"/>
          </w:rPr>
          <w:delText xml:space="preserve">, and for 2012-2014 election losers, </w:delText>
        </w:r>
      </w:del>
      <w:r w:rsidRPr="00EB7E29">
        <w:rPr>
          <w:rFonts w:ascii="Calibri" w:hAnsi="Calibri"/>
          <w:sz w:val="20"/>
          <w:szCs w:val="20"/>
        </w:rPr>
        <w:t>will be obtained by scraping Opensecrets.org. Opensecrets gets this data from the FEC.</w:t>
      </w:r>
      <w:ins w:id="5" w:author="Heather" w:date="2015-10-16T04:13:00Z">
        <w:r w:rsidR="00C14DBF">
          <w:rPr>
            <w:rFonts w:ascii="Calibri" w:hAnsi="Calibri"/>
            <w:sz w:val="20"/>
            <w:szCs w:val="20"/>
          </w:rPr>
          <w:t xml:space="preserve">  Both the API and scraping were used since the API provided more </w:t>
        </w:r>
      </w:ins>
      <w:ins w:id="6" w:author="Heather" w:date="2015-10-16T04:14:00Z">
        <w:r w:rsidR="00C14DBF">
          <w:rPr>
            <w:rFonts w:ascii="Calibri" w:hAnsi="Calibri"/>
            <w:sz w:val="20"/>
            <w:szCs w:val="20"/>
          </w:rPr>
          <w:t xml:space="preserve">attributes per candidate-year combination </w:t>
        </w:r>
      </w:ins>
      <w:ins w:id="7" w:author="Heather" w:date="2015-10-16T04:13:00Z">
        <w:r w:rsidR="00C14DBF">
          <w:rPr>
            <w:rFonts w:ascii="Calibri" w:hAnsi="Calibri"/>
            <w:sz w:val="20"/>
            <w:szCs w:val="20"/>
          </w:rPr>
          <w:t>data than could be scraped.</w:t>
        </w:r>
      </w:ins>
    </w:p>
    <w:p w14:paraId="193E8633" w14:textId="77777777" w:rsidR="00EB7E29" w:rsidRPr="00EB7E29" w:rsidRDefault="00EB7E29" w:rsidP="00EB7E29">
      <w:pPr>
        <w:rPr>
          <w:rFonts w:ascii="Calibri" w:hAnsi="Calibri"/>
          <w:sz w:val="20"/>
          <w:szCs w:val="20"/>
        </w:rPr>
      </w:pPr>
    </w:p>
    <w:p w14:paraId="0EAF09E7" w14:textId="77777777" w:rsidR="00EB7E29" w:rsidRPr="00EB7E29" w:rsidRDefault="00EB7E29" w:rsidP="00EB7E29">
      <w:pPr>
        <w:rPr>
          <w:rFonts w:ascii="Calibri" w:hAnsi="Calibri"/>
          <w:b/>
          <w:sz w:val="20"/>
          <w:szCs w:val="20"/>
        </w:rPr>
      </w:pPr>
      <w:r w:rsidRPr="00EB7E29">
        <w:rPr>
          <w:rFonts w:ascii="Calibri" w:hAnsi="Calibri"/>
          <w:b/>
          <w:sz w:val="20"/>
          <w:szCs w:val="20"/>
        </w:rPr>
        <w:t>Issues</w:t>
      </w:r>
    </w:p>
    <w:p w14:paraId="6C1B9F4F" w14:textId="77777777"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 xml:space="preserve">Missing data on some candidates from 2012-2014 (6 total) </w:t>
      </w:r>
      <w:ins w:id="8" w:author="Heather" w:date="2015-10-16T04:14:00Z">
        <w:r w:rsidR="00C14DBF">
          <w:rPr>
            <w:rFonts w:ascii="Calibri" w:hAnsi="Calibri"/>
            <w:sz w:val="20"/>
            <w:szCs w:val="20"/>
          </w:rPr>
          <w:t xml:space="preserve">in the API data </w:t>
        </w:r>
      </w:ins>
      <w:r w:rsidRPr="00EB7E29">
        <w:rPr>
          <w:rFonts w:ascii="Calibri" w:hAnsi="Calibri"/>
          <w:sz w:val="20"/>
          <w:szCs w:val="20"/>
        </w:rPr>
        <w:t>due to a glitch in Opensecrets’ data collection – they have been notified of the glitch but fixes have not yet been made.</w:t>
      </w:r>
    </w:p>
    <w:p w14:paraId="7ABB82F8" w14:textId="77777777"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Some of the names in the scraped data did not extract cleanly – names with accents presented a</w:t>
      </w:r>
      <w:ins w:id="9" w:author="Heather" w:date="2015-10-16T04:15:00Z">
        <w:r w:rsidR="00C14DBF">
          <w:rPr>
            <w:rFonts w:ascii="Calibri" w:hAnsi="Calibri"/>
            <w:sz w:val="20"/>
            <w:szCs w:val="20"/>
          </w:rPr>
          <w:t>n encoding</w:t>
        </w:r>
      </w:ins>
      <w:r w:rsidRPr="00EB7E29">
        <w:rPr>
          <w:rFonts w:ascii="Calibri" w:hAnsi="Calibri"/>
          <w:sz w:val="20"/>
          <w:szCs w:val="20"/>
        </w:rPr>
        <w:t xml:space="preserve"> problem when brought into Python. This may cause issues when we merge our data.</w:t>
      </w:r>
    </w:p>
    <w:p w14:paraId="069C6C3E" w14:textId="77777777" w:rsidR="00EB7E29" w:rsidRPr="00EB7E29" w:rsidRDefault="00EB7E29" w:rsidP="00EB7E29">
      <w:pPr>
        <w:pStyle w:val="ListParagraph"/>
        <w:numPr>
          <w:ilvl w:val="0"/>
          <w:numId w:val="1"/>
        </w:numPr>
        <w:rPr>
          <w:rFonts w:ascii="Calibri" w:hAnsi="Calibri"/>
          <w:sz w:val="20"/>
          <w:szCs w:val="20"/>
        </w:rPr>
      </w:pPr>
      <w:r w:rsidRPr="00EB7E29">
        <w:rPr>
          <w:rFonts w:ascii="Calibri" w:hAnsi="Calibri"/>
          <w:sz w:val="20"/>
          <w:szCs w:val="20"/>
        </w:rPr>
        <w:t>The scraped data includes all industries from which a candidate received at least $200 in a single contribution, while the data from the API only includes the top 10 industries that donated to the candidate, measured by aggregate contributions</w:t>
      </w:r>
      <w:ins w:id="10" w:author="Heather" w:date="2015-10-16T04:15:00Z">
        <w:r w:rsidR="00C14DBF">
          <w:rPr>
            <w:rFonts w:ascii="Calibri" w:hAnsi="Calibri"/>
            <w:sz w:val="20"/>
            <w:szCs w:val="20"/>
          </w:rPr>
          <w:t xml:space="preserve"> (ties at 10</w:t>
        </w:r>
      </w:ins>
      <w:ins w:id="11" w:author="Heather" w:date="2015-10-16T04:19:00Z">
        <w:r w:rsidR="00A916ED" w:rsidRPr="00A916ED">
          <w:rPr>
            <w:rFonts w:ascii="Calibri" w:hAnsi="Calibri"/>
            <w:sz w:val="20"/>
            <w:szCs w:val="20"/>
            <w:vertAlign w:val="superscript"/>
            <w:rPrChange w:id="12" w:author="Heather" w:date="2015-10-16T04:19:00Z">
              <w:rPr>
                <w:rFonts w:ascii="Calibri" w:hAnsi="Calibri"/>
                <w:sz w:val="20"/>
                <w:szCs w:val="20"/>
              </w:rPr>
            </w:rPrChange>
          </w:rPr>
          <w:t>th</w:t>
        </w:r>
        <w:r w:rsidR="00A916ED">
          <w:rPr>
            <w:rFonts w:ascii="Calibri" w:hAnsi="Calibri"/>
            <w:sz w:val="20"/>
            <w:szCs w:val="20"/>
          </w:rPr>
          <w:t xml:space="preserve"> contributor</w:t>
        </w:r>
      </w:ins>
      <w:ins w:id="13" w:author="Heather" w:date="2015-10-16T04:15:00Z">
        <w:r w:rsidR="00C14DBF">
          <w:rPr>
            <w:rFonts w:ascii="Calibri" w:hAnsi="Calibri"/>
            <w:sz w:val="20"/>
            <w:szCs w:val="20"/>
          </w:rPr>
          <w:t xml:space="preserve"> retained)</w:t>
        </w:r>
      </w:ins>
      <w:r w:rsidRPr="00EB7E29">
        <w:rPr>
          <w:rFonts w:ascii="Calibri" w:hAnsi="Calibri"/>
          <w:sz w:val="20"/>
          <w:szCs w:val="20"/>
        </w:rPr>
        <w:t xml:space="preserve">. </w:t>
      </w:r>
    </w:p>
    <w:p w14:paraId="39F13BA6" w14:textId="77777777" w:rsidR="00EB7E29" w:rsidRDefault="00EB7E29" w:rsidP="00EB7E29">
      <w:pPr>
        <w:rPr>
          <w:rFonts w:ascii="Calibri" w:hAnsi="Calibri"/>
          <w:b/>
          <w:sz w:val="20"/>
          <w:szCs w:val="20"/>
          <w:u w:val="single"/>
        </w:rPr>
      </w:pPr>
    </w:p>
    <w:p w14:paraId="768A20D3" w14:textId="77777777" w:rsidR="00EB7E29" w:rsidRPr="00EB7E29" w:rsidRDefault="00EB7E29" w:rsidP="00EB7E29">
      <w:pPr>
        <w:rPr>
          <w:rFonts w:ascii="Calibri" w:hAnsi="Calibri"/>
          <w:sz w:val="20"/>
          <w:szCs w:val="20"/>
        </w:rPr>
      </w:pPr>
      <w:r w:rsidRPr="00EB7E29">
        <w:rPr>
          <w:rFonts w:ascii="Calibri" w:hAnsi="Calibri"/>
          <w:b/>
          <w:sz w:val="20"/>
          <w:szCs w:val="20"/>
          <w:u w:val="single"/>
        </w:rPr>
        <w:t>Election Results</w:t>
      </w:r>
    </w:p>
    <w:p w14:paraId="2C1A3078" w14:textId="77777777" w:rsidR="00EB7E29" w:rsidRPr="00EB7E29" w:rsidRDefault="00EB7E29" w:rsidP="00EB7E29">
      <w:pPr>
        <w:rPr>
          <w:rFonts w:ascii="Calibri" w:hAnsi="Calibri"/>
          <w:b/>
          <w:sz w:val="20"/>
          <w:szCs w:val="20"/>
        </w:rPr>
      </w:pPr>
    </w:p>
    <w:p w14:paraId="03C24224" w14:textId="77777777" w:rsidR="00EB7E29" w:rsidRPr="00EB7E29" w:rsidRDefault="00EB7E29" w:rsidP="00EB7E29">
      <w:pPr>
        <w:rPr>
          <w:rFonts w:ascii="Calibri" w:hAnsi="Calibri"/>
          <w:b/>
          <w:sz w:val="20"/>
          <w:szCs w:val="20"/>
        </w:rPr>
      </w:pPr>
      <w:r w:rsidRPr="00EB7E29">
        <w:rPr>
          <w:rFonts w:ascii="Calibri" w:hAnsi="Calibri"/>
          <w:b/>
          <w:sz w:val="20"/>
          <w:szCs w:val="20"/>
        </w:rPr>
        <w:t>Description</w:t>
      </w:r>
    </w:p>
    <w:p w14:paraId="4E700AB0" w14:textId="77777777" w:rsidR="00EB7E29" w:rsidRPr="00EB7E29" w:rsidRDefault="00EB7E29" w:rsidP="00EB7E29">
      <w:pPr>
        <w:rPr>
          <w:rFonts w:ascii="Calibri" w:hAnsi="Calibri"/>
          <w:sz w:val="20"/>
          <w:szCs w:val="20"/>
        </w:rPr>
      </w:pPr>
      <w:r w:rsidRPr="00EB7E29">
        <w:rPr>
          <w:rFonts w:ascii="Calibri" w:hAnsi="Calibri"/>
          <w:sz w:val="20"/>
          <w:szCs w:val="20"/>
        </w:rPr>
        <w:t>Election outcomes (vote counts and percentages) for every House of Representatives and Senate race from 2004-2014. Data for 2004-2012 will be downloaded from FEC.gov as csv files, and 2014 data will be scraped from NYtimes.com.</w:t>
      </w:r>
    </w:p>
    <w:p w14:paraId="3B56D0D6" w14:textId="77777777" w:rsidR="00EB7E29" w:rsidRPr="00EB7E29" w:rsidRDefault="00EB7E29" w:rsidP="00EB7E29">
      <w:pPr>
        <w:rPr>
          <w:rFonts w:ascii="Calibri" w:hAnsi="Calibri"/>
          <w:sz w:val="20"/>
          <w:szCs w:val="20"/>
        </w:rPr>
      </w:pPr>
    </w:p>
    <w:p w14:paraId="0C9685DA" w14:textId="77777777" w:rsidR="00EB7E29" w:rsidRPr="00EB7E29" w:rsidRDefault="00EB7E29" w:rsidP="00EB7E29">
      <w:pPr>
        <w:rPr>
          <w:rFonts w:ascii="Calibri" w:hAnsi="Calibri"/>
          <w:sz w:val="20"/>
          <w:szCs w:val="20"/>
        </w:rPr>
      </w:pPr>
      <w:r w:rsidRPr="00EB7E29">
        <w:rPr>
          <w:rFonts w:ascii="Calibri" w:hAnsi="Calibri"/>
          <w:b/>
          <w:sz w:val="20"/>
          <w:szCs w:val="20"/>
        </w:rPr>
        <w:t>Issues</w:t>
      </w:r>
    </w:p>
    <w:p w14:paraId="0599A316" w14:textId="77777777" w:rsidR="00EB7E29" w:rsidRPr="00EB7E29" w:rsidRDefault="00EB7E29" w:rsidP="00EB7E29">
      <w:pPr>
        <w:rPr>
          <w:rFonts w:ascii="Calibri" w:hAnsi="Calibri"/>
          <w:sz w:val="20"/>
          <w:szCs w:val="20"/>
        </w:rPr>
      </w:pPr>
      <w:r w:rsidRPr="00EB7E29">
        <w:rPr>
          <w:rFonts w:ascii="Calibri" w:hAnsi="Calibri"/>
          <w:sz w:val="20"/>
          <w:szCs w:val="20"/>
        </w:rPr>
        <w:t xml:space="preserve">FEC 2004-2012 Election data (retrieved from </w:t>
      </w:r>
      <w:hyperlink r:id="rId6" w:history="1">
        <w:r w:rsidRPr="00EB7E29">
          <w:rPr>
            <w:rStyle w:val="Hyperlink"/>
            <w:rFonts w:ascii="Calibri" w:hAnsi="Calibri"/>
            <w:sz w:val="20"/>
            <w:szCs w:val="20"/>
          </w:rPr>
          <w:t>http://www.fec.gov/pubrec/electionresults.shtml</w:t>
        </w:r>
      </w:hyperlink>
      <w:r w:rsidRPr="00EB7E29">
        <w:rPr>
          <w:rStyle w:val="Hyperlink"/>
          <w:rFonts w:ascii="Calibri" w:hAnsi="Calibri"/>
          <w:sz w:val="20"/>
          <w:szCs w:val="20"/>
        </w:rPr>
        <w:t>)</w:t>
      </w:r>
      <w:r w:rsidRPr="00EB7E29">
        <w:rPr>
          <w:rFonts w:ascii="Calibri" w:hAnsi="Calibri"/>
          <w:sz w:val="20"/>
          <w:szCs w:val="20"/>
        </w:rPr>
        <w:t xml:space="preserve">: </w:t>
      </w:r>
    </w:p>
    <w:p w14:paraId="721240E1" w14:textId="77777777" w:rsidR="00EB7E29" w:rsidRPr="00EB7E29" w:rsidRDefault="00EB7E29" w:rsidP="00EB7E29">
      <w:pPr>
        <w:pStyle w:val="ListParagraph"/>
        <w:numPr>
          <w:ilvl w:val="0"/>
          <w:numId w:val="2"/>
        </w:numPr>
        <w:rPr>
          <w:rFonts w:ascii="Calibri" w:hAnsi="Calibri"/>
          <w:sz w:val="20"/>
          <w:szCs w:val="20"/>
        </w:rPr>
      </w:pPr>
      <w:r w:rsidRPr="00EB7E29">
        <w:rPr>
          <w:rFonts w:ascii="Calibri" w:hAnsi="Calibri"/>
          <w:sz w:val="20"/>
          <w:szCs w:val="20"/>
        </w:rPr>
        <w:t xml:space="preserve">FEC does not have 2014 election data available on their website, so we will use a separate source (NY Times 2014 election data). </w:t>
      </w:r>
    </w:p>
    <w:p w14:paraId="414FF94A" w14:textId="77777777" w:rsidR="00EB7E29" w:rsidRDefault="00EB7E29" w:rsidP="00EB7E29">
      <w:pPr>
        <w:pStyle w:val="ListParagraph"/>
        <w:numPr>
          <w:ilvl w:val="0"/>
          <w:numId w:val="2"/>
        </w:numPr>
        <w:rPr>
          <w:ins w:id="14" w:author="Heather" w:date="2015-10-16T04:24:00Z"/>
          <w:rFonts w:ascii="Calibri" w:hAnsi="Calibri"/>
          <w:sz w:val="20"/>
          <w:szCs w:val="20"/>
        </w:rPr>
      </w:pPr>
      <w:r w:rsidRPr="00EB7E29">
        <w:rPr>
          <w:rFonts w:ascii="Calibri" w:hAnsi="Calibri"/>
          <w:sz w:val="20"/>
          <w:szCs w:val="20"/>
        </w:rPr>
        <w:t xml:space="preserve">No vote count is available for unopposed elections. </w:t>
      </w:r>
    </w:p>
    <w:p w14:paraId="341B67F9" w14:textId="77777777" w:rsidR="00FD52F5" w:rsidRPr="00EB7E29" w:rsidRDefault="00FD52F5" w:rsidP="00EB7E29">
      <w:pPr>
        <w:pStyle w:val="ListParagraph"/>
        <w:numPr>
          <w:ilvl w:val="0"/>
          <w:numId w:val="2"/>
        </w:numPr>
        <w:rPr>
          <w:rFonts w:ascii="Calibri" w:hAnsi="Calibri"/>
          <w:sz w:val="20"/>
          <w:szCs w:val="20"/>
        </w:rPr>
      </w:pPr>
      <w:ins w:id="15" w:author="Heather" w:date="2015-10-16T04:24:00Z">
        <w:r>
          <w:rPr>
            <w:rFonts w:ascii="Calibri" w:hAnsi="Calibri"/>
            <w:sz w:val="20"/>
            <w:szCs w:val="20"/>
          </w:rPr>
          <w:t>Data will have to be heavily manipulated in order to stack with the NY Times dataset and subsequently merged onto the main data set.</w:t>
        </w:r>
      </w:ins>
    </w:p>
    <w:p w14:paraId="1A707800" w14:textId="77777777" w:rsidR="00EB7E29" w:rsidRPr="00EB7E29" w:rsidRDefault="00EB7E29" w:rsidP="00EB7E29">
      <w:pPr>
        <w:rPr>
          <w:rFonts w:ascii="Calibri" w:hAnsi="Calibri"/>
          <w:sz w:val="20"/>
          <w:szCs w:val="20"/>
        </w:rPr>
      </w:pPr>
    </w:p>
    <w:p w14:paraId="67B868D8" w14:textId="77777777" w:rsidR="00EB7E29" w:rsidRPr="00EB7E29" w:rsidRDefault="00EB7E29" w:rsidP="00EB7E29">
      <w:pPr>
        <w:rPr>
          <w:rFonts w:ascii="Calibri" w:hAnsi="Calibri"/>
          <w:sz w:val="20"/>
          <w:szCs w:val="20"/>
        </w:rPr>
      </w:pPr>
      <w:r w:rsidRPr="00EB7E29">
        <w:rPr>
          <w:rFonts w:ascii="Calibri" w:hAnsi="Calibri"/>
          <w:sz w:val="20"/>
          <w:szCs w:val="20"/>
        </w:rPr>
        <w:t>NY Times 2014 election data (retrieved from http://elections.nytimes.com/2014/):</w:t>
      </w:r>
    </w:p>
    <w:p w14:paraId="289B264C" w14:textId="77777777" w:rsidR="00EB7E29" w:rsidRPr="00EB7E29" w:rsidRDefault="00EB7E29" w:rsidP="00EB7E29">
      <w:pPr>
        <w:pStyle w:val="ListParagraph"/>
        <w:numPr>
          <w:ilvl w:val="0"/>
          <w:numId w:val="3"/>
        </w:numPr>
        <w:rPr>
          <w:rFonts w:ascii="Calibri" w:hAnsi="Calibri"/>
          <w:sz w:val="20"/>
          <w:szCs w:val="20"/>
        </w:rPr>
      </w:pPr>
      <w:r w:rsidRPr="00EB7E29">
        <w:rPr>
          <w:rFonts w:ascii="Calibri" w:hAnsi="Calibri"/>
          <w:sz w:val="20"/>
          <w:szCs w:val="20"/>
        </w:rPr>
        <w:t xml:space="preserve">No data are available for uncontested elections – while the candidate may have received nearly 100% of the vote, it might be useful to know the exact percentage as well as the number of votes they received. </w:t>
      </w:r>
    </w:p>
    <w:p w14:paraId="631906CD" w14:textId="77777777" w:rsidR="00EB7E29" w:rsidRDefault="00EB7E29" w:rsidP="00EB7E29">
      <w:pPr>
        <w:pStyle w:val="ListParagraph"/>
        <w:numPr>
          <w:ilvl w:val="0"/>
          <w:numId w:val="3"/>
        </w:numPr>
        <w:rPr>
          <w:ins w:id="16" w:author="Heather" w:date="2015-10-16T04:22:00Z"/>
          <w:rFonts w:ascii="Calibri" w:hAnsi="Calibri"/>
          <w:sz w:val="20"/>
          <w:szCs w:val="20"/>
        </w:rPr>
      </w:pPr>
      <w:r w:rsidRPr="00EB7E29">
        <w:rPr>
          <w:rFonts w:ascii="Calibri" w:hAnsi="Calibri"/>
          <w:sz w:val="20"/>
          <w:szCs w:val="20"/>
        </w:rPr>
        <w:t>Some of the names in the scraped data did not extract cleanly – names with accents presented a</w:t>
      </w:r>
      <w:ins w:id="17" w:author="Heather" w:date="2015-10-16T04:17:00Z">
        <w:r w:rsidR="00241A2B">
          <w:rPr>
            <w:rFonts w:ascii="Calibri" w:hAnsi="Calibri"/>
            <w:sz w:val="20"/>
            <w:szCs w:val="20"/>
          </w:rPr>
          <w:t>n encoding</w:t>
        </w:r>
      </w:ins>
      <w:r w:rsidRPr="00EB7E29">
        <w:rPr>
          <w:rFonts w:ascii="Calibri" w:hAnsi="Calibri"/>
          <w:sz w:val="20"/>
          <w:szCs w:val="20"/>
        </w:rPr>
        <w:t xml:space="preserve"> problem when brought into Python. </w:t>
      </w:r>
    </w:p>
    <w:p w14:paraId="5226D477" w14:textId="77777777" w:rsidR="00FD52F5" w:rsidRPr="00EB7E29" w:rsidRDefault="00FD52F5" w:rsidP="00EB7E29">
      <w:pPr>
        <w:pStyle w:val="ListParagraph"/>
        <w:numPr>
          <w:ilvl w:val="0"/>
          <w:numId w:val="3"/>
        </w:numPr>
        <w:rPr>
          <w:rFonts w:ascii="Calibri" w:hAnsi="Calibri"/>
          <w:sz w:val="20"/>
          <w:szCs w:val="20"/>
        </w:rPr>
      </w:pPr>
      <w:ins w:id="18" w:author="Heather" w:date="2015-10-16T04:22:00Z">
        <w:r>
          <w:rPr>
            <w:rFonts w:ascii="Calibri" w:hAnsi="Calibri"/>
            <w:sz w:val="20"/>
            <w:szCs w:val="20"/>
          </w:rPr>
          <w:t xml:space="preserve">Data will have to be reshaped prior to incorporation with the primary dataset.  </w:t>
        </w:r>
      </w:ins>
      <w:ins w:id="19" w:author="Heather" w:date="2015-10-16T04:23:00Z">
        <w:r>
          <w:rPr>
            <w:rFonts w:ascii="Calibri" w:hAnsi="Calibri"/>
            <w:sz w:val="20"/>
            <w:szCs w:val="20"/>
          </w:rPr>
          <w:t>Rows in this dataset contain information by state-year-district-race</w:t>
        </w:r>
      </w:ins>
      <w:ins w:id="20" w:author="Heather" w:date="2015-10-16T04:24:00Z">
        <w:r>
          <w:rPr>
            <w:rFonts w:ascii="Calibri" w:hAnsi="Calibri"/>
            <w:sz w:val="20"/>
            <w:szCs w:val="20"/>
          </w:rPr>
          <w:t xml:space="preserve"> (multiple candidates per row)</w:t>
        </w:r>
      </w:ins>
      <w:ins w:id="21" w:author="Heather" w:date="2015-10-16T04:23:00Z">
        <w:r>
          <w:rPr>
            <w:rFonts w:ascii="Calibri" w:hAnsi="Calibri"/>
            <w:sz w:val="20"/>
            <w:szCs w:val="20"/>
          </w:rPr>
          <w:t xml:space="preserve"> rather than state-year-district-candidate.</w:t>
        </w:r>
      </w:ins>
    </w:p>
    <w:p w14:paraId="36B1CBF2" w14:textId="77777777" w:rsidR="00FD52F5" w:rsidRDefault="00FD52F5">
      <w:pPr>
        <w:rPr>
          <w:ins w:id="22" w:author="Heather" w:date="2015-10-16T04:25:00Z"/>
          <w:rFonts w:ascii="Calibri" w:hAnsi="Calibri"/>
          <w:b/>
          <w:sz w:val="20"/>
          <w:szCs w:val="20"/>
          <w:u w:val="single"/>
        </w:rPr>
      </w:pPr>
      <w:ins w:id="23" w:author="Heather" w:date="2015-10-16T04:25:00Z">
        <w:r>
          <w:rPr>
            <w:rFonts w:ascii="Calibri" w:hAnsi="Calibri"/>
            <w:b/>
            <w:sz w:val="20"/>
            <w:szCs w:val="20"/>
            <w:u w:val="single"/>
          </w:rPr>
          <w:br w:type="page"/>
        </w:r>
      </w:ins>
    </w:p>
    <w:p w14:paraId="5DE9E046" w14:textId="77777777" w:rsidR="00EB7E29" w:rsidDel="00FD52F5" w:rsidRDefault="00EB7E29" w:rsidP="00EB7E29">
      <w:pPr>
        <w:rPr>
          <w:del w:id="24" w:author="Heather" w:date="2015-10-16T04:26:00Z"/>
          <w:rFonts w:ascii="Calibri" w:hAnsi="Calibri"/>
          <w:b/>
          <w:sz w:val="20"/>
          <w:szCs w:val="20"/>
          <w:u w:val="single"/>
        </w:rPr>
      </w:pPr>
    </w:p>
    <w:p w14:paraId="704DC3B4" w14:textId="77777777" w:rsidR="00EB7E29" w:rsidRPr="00EB7E29" w:rsidRDefault="00EB7E29" w:rsidP="00EB7E29">
      <w:pPr>
        <w:rPr>
          <w:rFonts w:ascii="Calibri" w:hAnsi="Calibri"/>
          <w:sz w:val="20"/>
          <w:szCs w:val="20"/>
        </w:rPr>
      </w:pPr>
      <w:r w:rsidRPr="00EB7E29">
        <w:rPr>
          <w:rFonts w:ascii="Calibri" w:hAnsi="Calibri"/>
          <w:b/>
          <w:sz w:val="20"/>
          <w:szCs w:val="20"/>
          <w:u w:val="single"/>
        </w:rPr>
        <w:t>Financial Market Data</w:t>
      </w:r>
    </w:p>
    <w:p w14:paraId="7259CE44" w14:textId="77777777" w:rsidR="00EB7E29" w:rsidRPr="00EB7E29" w:rsidRDefault="00EB7E29" w:rsidP="00EB7E29">
      <w:pPr>
        <w:rPr>
          <w:rFonts w:ascii="Calibri" w:hAnsi="Calibri"/>
          <w:b/>
          <w:sz w:val="20"/>
          <w:szCs w:val="20"/>
        </w:rPr>
      </w:pPr>
    </w:p>
    <w:p w14:paraId="7A4B0CE5" w14:textId="77777777" w:rsidR="00EB7E29" w:rsidRPr="00EB7E29" w:rsidRDefault="00EB7E29" w:rsidP="00EB7E29">
      <w:pPr>
        <w:rPr>
          <w:rFonts w:ascii="Calibri" w:hAnsi="Calibri"/>
          <w:b/>
          <w:sz w:val="20"/>
          <w:szCs w:val="20"/>
        </w:rPr>
      </w:pPr>
      <w:r w:rsidRPr="00EB7E29">
        <w:rPr>
          <w:rFonts w:ascii="Calibri" w:hAnsi="Calibri"/>
          <w:b/>
          <w:sz w:val="20"/>
          <w:szCs w:val="20"/>
        </w:rPr>
        <w:t>Description</w:t>
      </w:r>
    </w:p>
    <w:p w14:paraId="2C3AB9AF" w14:textId="77777777" w:rsidR="00EB7E29" w:rsidRPr="00EB7E29" w:rsidRDefault="00EB7E29" w:rsidP="00EB7E29">
      <w:pPr>
        <w:rPr>
          <w:rFonts w:ascii="Calibri" w:hAnsi="Calibri"/>
          <w:sz w:val="20"/>
          <w:szCs w:val="20"/>
        </w:rPr>
      </w:pPr>
      <w:r w:rsidRPr="00EB7E29">
        <w:rPr>
          <w:rFonts w:ascii="Calibri" w:hAnsi="Calibri"/>
          <w:sz w:val="20"/>
          <w:szCs w:val="20"/>
        </w:rPr>
        <w:t>We will collect daily stock market data for the S&amp;P 500 and Dow Jones Industrial Average from 2004 to 2014 from Quandl.com. In addition, we will collect data on 5 sector-specific indices: the Nasdaq Banking Index, Nasdaq Industrial Index, Nasdaq Biotechnology Index, NYSE Amex Oil Index, and the PHLX Gold/Silver Index. S&amp;P and DJIA data will be obtained using the API, while data for the sector-specific indices will be downloaded as csv files.</w:t>
      </w:r>
    </w:p>
    <w:p w14:paraId="63F2383A" w14:textId="77777777" w:rsidR="00EB7E29" w:rsidDel="00FD52F5" w:rsidRDefault="00EB7E29" w:rsidP="00EB7E29">
      <w:pPr>
        <w:rPr>
          <w:del w:id="25" w:author="Heather" w:date="2015-10-16T04:26:00Z"/>
          <w:rFonts w:ascii="Calibri" w:hAnsi="Calibri"/>
          <w:b/>
          <w:sz w:val="20"/>
          <w:szCs w:val="20"/>
        </w:rPr>
      </w:pPr>
    </w:p>
    <w:p w14:paraId="5E63F81D" w14:textId="77777777" w:rsidR="006C023C" w:rsidDel="00FD52F5" w:rsidRDefault="006C023C" w:rsidP="00EB7E29">
      <w:pPr>
        <w:rPr>
          <w:del w:id="26" w:author="Heather" w:date="2015-10-16T04:26:00Z"/>
          <w:rFonts w:ascii="Calibri" w:hAnsi="Calibri"/>
          <w:b/>
          <w:sz w:val="20"/>
          <w:szCs w:val="20"/>
        </w:rPr>
      </w:pPr>
    </w:p>
    <w:p w14:paraId="3C3251B8" w14:textId="77777777" w:rsidR="006C023C" w:rsidDel="00FD52F5" w:rsidRDefault="006C023C" w:rsidP="00EB7E29">
      <w:pPr>
        <w:rPr>
          <w:del w:id="27" w:author="Heather" w:date="2015-10-16T04:26:00Z"/>
          <w:rFonts w:ascii="Calibri" w:hAnsi="Calibri"/>
          <w:b/>
          <w:sz w:val="20"/>
          <w:szCs w:val="20"/>
        </w:rPr>
      </w:pPr>
    </w:p>
    <w:p w14:paraId="7175C9DF" w14:textId="77777777" w:rsidR="006C023C" w:rsidRDefault="006C023C" w:rsidP="00EB7E29">
      <w:pPr>
        <w:rPr>
          <w:rFonts w:ascii="Calibri" w:hAnsi="Calibri"/>
          <w:b/>
          <w:sz w:val="20"/>
          <w:szCs w:val="20"/>
        </w:rPr>
      </w:pPr>
    </w:p>
    <w:p w14:paraId="4ECE5B89" w14:textId="77777777" w:rsidR="00EB7E29" w:rsidRPr="00EB7E29" w:rsidRDefault="00EB7E29" w:rsidP="00EB7E29">
      <w:pPr>
        <w:rPr>
          <w:rFonts w:ascii="Calibri" w:hAnsi="Calibri"/>
          <w:sz w:val="20"/>
          <w:szCs w:val="20"/>
        </w:rPr>
      </w:pPr>
      <w:r w:rsidRPr="00EB7E29">
        <w:rPr>
          <w:rFonts w:ascii="Calibri" w:hAnsi="Calibri"/>
          <w:b/>
          <w:sz w:val="20"/>
          <w:szCs w:val="20"/>
        </w:rPr>
        <w:t>Issues</w:t>
      </w:r>
    </w:p>
    <w:p w14:paraId="5D9A636B" w14:textId="77777777" w:rsidR="00EB7E29" w:rsidRPr="00EB7E29" w:rsidRDefault="00EB7E29" w:rsidP="00EB7E29">
      <w:pPr>
        <w:pStyle w:val="ListParagraph"/>
        <w:numPr>
          <w:ilvl w:val="0"/>
          <w:numId w:val="4"/>
        </w:numPr>
        <w:rPr>
          <w:rFonts w:ascii="Calibri" w:hAnsi="Calibri"/>
          <w:sz w:val="20"/>
          <w:szCs w:val="20"/>
        </w:rPr>
      </w:pPr>
      <w:r w:rsidRPr="00EB7E29">
        <w:rPr>
          <w:rFonts w:ascii="Calibri" w:hAnsi="Calibri"/>
          <w:sz w:val="20"/>
          <w:szCs w:val="20"/>
        </w:rPr>
        <w:t>S&amp;P 500: Missing data for Navient Corporation (ticker NAVI); the API did not work for this ticker, as the page for Navient apparently does not exist on Quandl.com. The rest of the data are available, and did not contain any noise.</w:t>
      </w:r>
    </w:p>
    <w:p w14:paraId="06E4F91C" w14:textId="77777777" w:rsidR="00EB7E29" w:rsidRPr="00EB7E29" w:rsidRDefault="00EB7E29" w:rsidP="00EB7E29">
      <w:pPr>
        <w:pStyle w:val="ListParagraph"/>
        <w:numPr>
          <w:ilvl w:val="0"/>
          <w:numId w:val="4"/>
        </w:numPr>
        <w:rPr>
          <w:rFonts w:ascii="Calibri" w:hAnsi="Calibri"/>
          <w:sz w:val="20"/>
          <w:szCs w:val="20"/>
        </w:rPr>
      </w:pPr>
      <w:r w:rsidRPr="00EB7E29">
        <w:rPr>
          <w:rFonts w:ascii="Calibri" w:hAnsi="Calibri"/>
          <w:sz w:val="20"/>
          <w:szCs w:val="20"/>
        </w:rPr>
        <w:t>Dow Jones: Same source as S&amp;P 500, no noise or missing data</w:t>
      </w:r>
    </w:p>
    <w:p w14:paraId="1935569B" w14:textId="77777777" w:rsidR="00EB7E29" w:rsidRPr="00EB7E29" w:rsidRDefault="00EB7E29" w:rsidP="00EB7E29">
      <w:pPr>
        <w:rPr>
          <w:rFonts w:ascii="Calibri" w:hAnsi="Calibri"/>
          <w:sz w:val="20"/>
          <w:szCs w:val="20"/>
        </w:rPr>
      </w:pPr>
    </w:p>
    <w:p w14:paraId="2E482AF6" w14:textId="77777777" w:rsidR="00EB7E29" w:rsidRPr="00EB7E29" w:rsidRDefault="00EB7E29" w:rsidP="00EB7E29">
      <w:pPr>
        <w:rPr>
          <w:rFonts w:ascii="Calibri" w:hAnsi="Calibri"/>
          <w:sz w:val="20"/>
          <w:szCs w:val="20"/>
        </w:rPr>
      </w:pPr>
      <w:r w:rsidRPr="00EB7E29">
        <w:rPr>
          <w:rFonts w:ascii="Calibri" w:hAnsi="Calibri"/>
          <w:b/>
          <w:sz w:val="20"/>
          <w:szCs w:val="20"/>
          <w:u w:val="single"/>
        </w:rPr>
        <w:t>Sector Specific Indices</w:t>
      </w:r>
    </w:p>
    <w:p w14:paraId="21A4F11E" w14:textId="77777777" w:rsidR="00EB7E29" w:rsidRPr="00EB7E29" w:rsidRDefault="00EB7E29" w:rsidP="00EB7E29">
      <w:pPr>
        <w:rPr>
          <w:rFonts w:ascii="Calibri" w:hAnsi="Calibri"/>
          <w:sz w:val="20"/>
          <w:szCs w:val="20"/>
        </w:rPr>
      </w:pPr>
    </w:p>
    <w:p w14:paraId="4FC2C5E4" w14:textId="77777777" w:rsidR="00EB7E29" w:rsidRPr="00EB7E29" w:rsidRDefault="00EB7E29" w:rsidP="00EB7E29">
      <w:pPr>
        <w:rPr>
          <w:rFonts w:ascii="Calibri" w:hAnsi="Calibri"/>
          <w:sz w:val="20"/>
          <w:szCs w:val="20"/>
        </w:rPr>
      </w:pPr>
      <w:r w:rsidRPr="00EB7E29">
        <w:rPr>
          <w:rFonts w:ascii="Calibri" w:hAnsi="Calibri"/>
          <w:sz w:val="20"/>
          <w:szCs w:val="20"/>
        </w:rPr>
        <w:t xml:space="preserve">Nasdaq Banking Index: </w:t>
      </w:r>
    </w:p>
    <w:p w14:paraId="7E2EAC4B" w14:textId="77777777" w:rsidR="00EB7E29" w:rsidRPr="00EB7E29" w:rsidRDefault="00EB7E29" w:rsidP="00EB7E29">
      <w:pPr>
        <w:rPr>
          <w:rFonts w:ascii="Calibri" w:hAnsi="Calibri"/>
          <w:sz w:val="20"/>
          <w:szCs w:val="20"/>
        </w:rPr>
      </w:pPr>
      <w:r w:rsidRPr="00EB7E29">
        <w:rPr>
          <w:rFonts w:ascii="Calibri" w:hAnsi="Calibri"/>
          <w:sz w:val="20"/>
          <w:szCs w:val="20"/>
        </w:rPr>
        <w:t xml:space="preserve">No issues; downloaded csv from </w:t>
      </w:r>
      <w:hyperlink r:id="rId7" w:history="1">
        <w:r w:rsidRPr="00EB7E29">
          <w:rPr>
            <w:rStyle w:val="Hyperlink"/>
            <w:rFonts w:ascii="Calibri" w:hAnsi="Calibri"/>
            <w:sz w:val="20"/>
            <w:szCs w:val="20"/>
          </w:rPr>
          <w:t>https://www.quandl.com/data/NASDAQOMX/BANK-NASDAQ-Bank-BANK</w:t>
        </w:r>
      </w:hyperlink>
    </w:p>
    <w:p w14:paraId="5F94ABBC"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i/>
          <w:color w:val="1D3744"/>
          <w:sz w:val="20"/>
          <w:szCs w:val="20"/>
          <w:shd w:val="clear" w:color="auto" w:fill="FFFFFF"/>
        </w:rPr>
        <w:t>The NASDAQ Bank Index contains securities of NASDAQ-listed companies classified according to the Industry Classification Benchmark as Banks. They include banks providing a broad range of financial services, including retail banking, loans and money transmissions. On February 5, 1971, the NASDAQ Bank Index began with a base of 100.00.</w:t>
      </w:r>
      <w:r w:rsidRPr="00EB7E29">
        <w:rPr>
          <w:rFonts w:ascii="Calibri" w:eastAsia="Times New Roman" w:hAnsi="Calibri" w:cs="Times New Roman"/>
          <w:color w:val="1D3744"/>
          <w:sz w:val="20"/>
          <w:szCs w:val="20"/>
          <w:shd w:val="clear" w:color="auto" w:fill="FFFFFF"/>
        </w:rPr>
        <w:t xml:space="preserve"> (from Quandl)</w:t>
      </w:r>
    </w:p>
    <w:p w14:paraId="658D3A1D" w14:textId="77777777" w:rsidR="00EB7E29" w:rsidRPr="00EB7E29" w:rsidRDefault="00EB7E29" w:rsidP="00EB7E29">
      <w:pPr>
        <w:rPr>
          <w:rFonts w:ascii="Calibri" w:hAnsi="Calibri"/>
          <w:sz w:val="20"/>
          <w:szCs w:val="20"/>
        </w:rPr>
      </w:pPr>
    </w:p>
    <w:p w14:paraId="75FB5D2C" w14:textId="77777777" w:rsidR="00EB7E29" w:rsidRPr="00EB7E29" w:rsidRDefault="00EB7E29" w:rsidP="00EB7E29">
      <w:pPr>
        <w:rPr>
          <w:rFonts w:ascii="Calibri" w:hAnsi="Calibri"/>
          <w:sz w:val="20"/>
          <w:szCs w:val="20"/>
        </w:rPr>
      </w:pPr>
      <w:r w:rsidRPr="00EB7E29">
        <w:rPr>
          <w:rFonts w:ascii="Calibri" w:hAnsi="Calibri"/>
          <w:sz w:val="20"/>
          <w:szCs w:val="20"/>
        </w:rPr>
        <w:t xml:space="preserve">Nasdaq Industrial Index: </w:t>
      </w:r>
    </w:p>
    <w:p w14:paraId="47325DBD" w14:textId="77777777" w:rsidR="00EB7E29" w:rsidRPr="00EB7E29" w:rsidRDefault="00EB7E29" w:rsidP="00EB7E29">
      <w:pPr>
        <w:rPr>
          <w:rFonts w:ascii="Calibri" w:hAnsi="Calibri"/>
          <w:sz w:val="20"/>
          <w:szCs w:val="20"/>
        </w:rPr>
      </w:pPr>
      <w:r w:rsidRPr="00EB7E29">
        <w:rPr>
          <w:rFonts w:ascii="Calibri" w:hAnsi="Calibri"/>
          <w:sz w:val="20"/>
          <w:szCs w:val="20"/>
        </w:rPr>
        <w:t xml:space="preserve">No issues; downloaded csv from </w:t>
      </w:r>
    </w:p>
    <w:p w14:paraId="72430621" w14:textId="77777777" w:rsidR="00EB7E29" w:rsidRPr="00EB7E29" w:rsidRDefault="0037144F" w:rsidP="00EB7E29">
      <w:pPr>
        <w:rPr>
          <w:rFonts w:ascii="Calibri" w:hAnsi="Calibri"/>
          <w:sz w:val="20"/>
          <w:szCs w:val="20"/>
        </w:rPr>
      </w:pPr>
      <w:hyperlink r:id="rId8" w:history="1">
        <w:r w:rsidR="00EB7E29" w:rsidRPr="00EB7E29">
          <w:rPr>
            <w:rStyle w:val="Hyperlink"/>
            <w:rFonts w:ascii="Calibri" w:hAnsi="Calibri"/>
            <w:sz w:val="20"/>
            <w:szCs w:val="20"/>
          </w:rPr>
          <w:t>https://www.quandl.com/data/NASDAQOMX/INDS-NASDAQ-Industrial-INDS</w:t>
        </w:r>
      </w:hyperlink>
    </w:p>
    <w:p w14:paraId="104F2477" w14:textId="77777777" w:rsid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i/>
          <w:color w:val="1D3744"/>
          <w:sz w:val="20"/>
          <w:szCs w:val="20"/>
          <w:shd w:val="clear" w:color="auto" w:fill="FFFFFF"/>
        </w:rPr>
        <w:t xml:space="preserve">The NASDAQ Industrial Index contains securities of NASDAQ-listed companies not classified in one of the NASDAQ sector indexes. These include firms that are involved in oil and gas productions, oil equipment, services &amp; distribution, chemicals, forestry and paper, industrial metals, mining, construction and materials, aerospace and defense, general industrials, electronic and electrical equipment, industrial engineering, support services, automobiles and parts, beverages, food producers, household goods, leisure goods, personal goods, tobacco, food and drug retailers, general retailers, media, gambling, hotels, recreational services, restaurants and bars, travel &amp; tourism, electricity, gas distribution, water, and multi-utilities. On February 5, 1971, the NASDAQ Industrial Index began with a base of 100.00. </w:t>
      </w:r>
      <w:r w:rsidRPr="00EB7E29">
        <w:rPr>
          <w:rFonts w:ascii="Calibri" w:eastAsia="Times New Roman" w:hAnsi="Calibri" w:cs="Times New Roman"/>
          <w:color w:val="1D3744"/>
          <w:sz w:val="20"/>
          <w:szCs w:val="20"/>
          <w:shd w:val="clear" w:color="auto" w:fill="FFFFFF"/>
        </w:rPr>
        <w:t>(from Quandl)</w:t>
      </w:r>
    </w:p>
    <w:p w14:paraId="4736A21A" w14:textId="77777777" w:rsidR="00EB7E29" w:rsidRPr="00EB7E29" w:rsidRDefault="00EB7E29" w:rsidP="00EB7E29">
      <w:pPr>
        <w:rPr>
          <w:rFonts w:ascii="Calibri" w:eastAsia="Times New Roman" w:hAnsi="Calibri" w:cs="Times New Roman"/>
          <w:color w:val="1D3744"/>
          <w:sz w:val="20"/>
          <w:szCs w:val="20"/>
          <w:shd w:val="clear" w:color="auto" w:fill="FFFFFF"/>
        </w:rPr>
      </w:pPr>
    </w:p>
    <w:p w14:paraId="15F5941E"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 xml:space="preserve">Nasdaq Biotechnology Index: </w:t>
      </w:r>
    </w:p>
    <w:p w14:paraId="0940001E"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No issues; downloaded csv from</w:t>
      </w:r>
    </w:p>
    <w:p w14:paraId="775141BB" w14:textId="77777777" w:rsidR="00EB7E29" w:rsidRPr="00EB7E29" w:rsidRDefault="00EB7E29" w:rsidP="00EB7E29">
      <w:pPr>
        <w:rPr>
          <w:rFonts w:ascii="Calibri" w:eastAsia="Times New Roman" w:hAnsi="Calibri" w:cs="Times New Roman"/>
          <w:color w:val="1D3744"/>
          <w:sz w:val="20"/>
          <w:szCs w:val="20"/>
          <w:shd w:val="clear" w:color="auto" w:fill="FFFFFF"/>
        </w:rPr>
      </w:pPr>
      <w:r w:rsidRPr="00EB7E29">
        <w:rPr>
          <w:rFonts w:ascii="Calibri" w:eastAsia="Times New Roman" w:hAnsi="Calibri" w:cs="Times New Roman"/>
          <w:color w:val="1D3744"/>
          <w:sz w:val="20"/>
          <w:szCs w:val="20"/>
          <w:shd w:val="clear" w:color="auto" w:fill="FFFFFF"/>
        </w:rPr>
        <w:t xml:space="preserve"> </w:t>
      </w:r>
      <w:hyperlink r:id="rId9" w:history="1">
        <w:r w:rsidRPr="00EB7E29">
          <w:rPr>
            <w:rStyle w:val="Hyperlink"/>
            <w:rFonts w:ascii="Calibri" w:eastAsia="Times New Roman" w:hAnsi="Calibri" w:cs="Times New Roman"/>
            <w:sz w:val="20"/>
            <w:szCs w:val="20"/>
            <w:shd w:val="clear" w:color="auto" w:fill="FFFFFF"/>
          </w:rPr>
          <w:t>https://www.quandl.com/data/NASDAQOMX/NBI-NASDAQ-Biotechnology-NBI</w:t>
        </w:r>
      </w:hyperlink>
    </w:p>
    <w:p w14:paraId="0353A40A"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i/>
          <w:color w:val="1D3744"/>
          <w:sz w:val="20"/>
          <w:szCs w:val="20"/>
          <w:shd w:val="clear" w:color="auto" w:fill="FFFFFF"/>
        </w:rPr>
        <w:t xml:space="preserve">The NASDAQ Biotechnology Index contains securities of NASDAQ-listed companies classified according to the Industry Classification Benchmark as either Biotechnology or Pharmaceuticals which also meet other eligibility criteria. The NASDAQ Biotechnology Index is calculated under a modified capitalization-weighted methodology. The Index began on November 1, 1993 at a base value of 200.00. </w:t>
      </w:r>
      <w:r w:rsidRPr="00EB7E29">
        <w:rPr>
          <w:rFonts w:ascii="Calibri" w:eastAsia="Times New Roman" w:hAnsi="Calibri" w:cs="Times New Roman"/>
          <w:color w:val="1D3744"/>
          <w:sz w:val="20"/>
          <w:szCs w:val="20"/>
          <w:shd w:val="clear" w:color="auto" w:fill="FFFFFF"/>
        </w:rPr>
        <w:t>(from Quandl)</w:t>
      </w:r>
    </w:p>
    <w:p w14:paraId="3AC8C5E9" w14:textId="77777777" w:rsidR="00EB7E29" w:rsidRPr="00EB7E29" w:rsidRDefault="00EB7E29" w:rsidP="00EB7E29">
      <w:pPr>
        <w:rPr>
          <w:rFonts w:ascii="Calibri" w:eastAsia="Times New Roman" w:hAnsi="Calibri" w:cs="Times New Roman"/>
          <w:sz w:val="20"/>
          <w:szCs w:val="20"/>
        </w:rPr>
      </w:pPr>
    </w:p>
    <w:p w14:paraId="435D50EA"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sz w:val="20"/>
          <w:szCs w:val="20"/>
        </w:rPr>
        <w:t>NYSE Amex Oil Index:</w:t>
      </w:r>
    </w:p>
    <w:p w14:paraId="6DF6069C" w14:textId="77777777" w:rsidR="00EB7E29" w:rsidRPr="00EB7E29" w:rsidRDefault="00EB7E29" w:rsidP="00EB7E29">
      <w:pPr>
        <w:rPr>
          <w:rFonts w:ascii="Calibri" w:eastAsia="Times New Roman" w:hAnsi="Calibri" w:cs="Times New Roman"/>
          <w:sz w:val="20"/>
          <w:szCs w:val="20"/>
        </w:rPr>
      </w:pPr>
      <w:r w:rsidRPr="00EB7E29">
        <w:rPr>
          <w:rFonts w:ascii="Calibri" w:eastAsia="Times New Roman" w:hAnsi="Calibri" w:cs="Times New Roman"/>
          <w:sz w:val="20"/>
          <w:szCs w:val="20"/>
        </w:rPr>
        <w:t>No issues; downloaded csv from</w:t>
      </w:r>
    </w:p>
    <w:p w14:paraId="12687434" w14:textId="77777777" w:rsidR="00EB7E29" w:rsidRPr="00EB7E29" w:rsidRDefault="0037144F" w:rsidP="00EB7E29">
      <w:pPr>
        <w:rPr>
          <w:rFonts w:ascii="Calibri" w:eastAsia="Times New Roman" w:hAnsi="Calibri" w:cs="Times New Roman"/>
          <w:sz w:val="20"/>
          <w:szCs w:val="20"/>
        </w:rPr>
      </w:pPr>
      <w:hyperlink r:id="rId10" w:history="1">
        <w:r w:rsidR="00EB7E29" w:rsidRPr="00EB7E29">
          <w:rPr>
            <w:rStyle w:val="Hyperlink"/>
            <w:rFonts w:ascii="Calibri" w:eastAsia="Times New Roman" w:hAnsi="Calibri" w:cs="Times New Roman"/>
            <w:sz w:val="20"/>
            <w:szCs w:val="20"/>
          </w:rPr>
          <w:t>https://www.quandl.com/data/YAHOO/INDEX_XOI-NYSE-AMEX-Oil-Index</w:t>
        </w:r>
      </w:hyperlink>
    </w:p>
    <w:p w14:paraId="4C3EA729" w14:textId="77777777" w:rsidR="00EB7E29" w:rsidRPr="00EB7E29" w:rsidRDefault="00EB7E29" w:rsidP="00EB7E29">
      <w:pPr>
        <w:rPr>
          <w:rFonts w:ascii="Calibri" w:eastAsia="Times New Roman" w:hAnsi="Calibri"/>
          <w:sz w:val="20"/>
          <w:szCs w:val="20"/>
        </w:rPr>
      </w:pPr>
      <w:r w:rsidRPr="00EB7E29">
        <w:rPr>
          <w:rFonts w:ascii="Calibri" w:eastAsia="Times New Roman" w:hAnsi="Calibri"/>
          <w:i/>
          <w:color w:val="252525"/>
          <w:sz w:val="20"/>
          <w:szCs w:val="20"/>
          <w:shd w:val="clear" w:color="auto" w:fill="FFFFFF"/>
        </w:rPr>
        <w:t>The NYSE Arca Oil Index, previously</w:t>
      </w:r>
      <w:r w:rsidRPr="00EB7E29">
        <w:rPr>
          <w:rStyle w:val="apple-converted-space"/>
          <w:rFonts w:ascii="Calibri" w:eastAsia="Times New Roman" w:hAnsi="Calibri"/>
          <w:i/>
          <w:color w:val="252525"/>
          <w:sz w:val="20"/>
          <w:szCs w:val="20"/>
          <w:shd w:val="clear" w:color="auto" w:fill="FFFFFF"/>
        </w:rPr>
        <w:t> </w:t>
      </w:r>
      <w:hyperlink r:id="rId11" w:tooltip="American Stock Exchange" w:history="1">
        <w:r w:rsidRPr="00EB7E29">
          <w:rPr>
            <w:rStyle w:val="Hyperlink"/>
            <w:rFonts w:ascii="Calibri" w:eastAsia="Times New Roman" w:hAnsi="Calibri"/>
            <w:b/>
            <w:bCs/>
            <w:i/>
            <w:color w:val="0B0080"/>
            <w:sz w:val="20"/>
            <w:szCs w:val="20"/>
            <w:shd w:val="clear" w:color="auto" w:fill="FFFFFF"/>
          </w:rPr>
          <w:t>AMEX</w:t>
        </w:r>
      </w:hyperlink>
      <w:r w:rsidRPr="00EB7E29">
        <w:rPr>
          <w:rStyle w:val="apple-converted-space"/>
          <w:rFonts w:ascii="Calibri" w:eastAsia="Times New Roman" w:hAnsi="Calibri"/>
          <w:b/>
          <w:bCs/>
          <w:i/>
          <w:color w:val="252525"/>
          <w:sz w:val="20"/>
          <w:szCs w:val="20"/>
          <w:shd w:val="clear" w:color="auto" w:fill="FFFFFF"/>
        </w:rPr>
        <w:t> </w:t>
      </w:r>
      <w:r w:rsidRPr="00EB7E29">
        <w:rPr>
          <w:rFonts w:ascii="Calibri" w:eastAsia="Times New Roman" w:hAnsi="Calibri"/>
          <w:b/>
          <w:bCs/>
          <w:i/>
          <w:color w:val="252525"/>
          <w:sz w:val="20"/>
          <w:szCs w:val="20"/>
          <w:shd w:val="clear" w:color="auto" w:fill="FFFFFF"/>
        </w:rPr>
        <w:t>Oil Index</w:t>
      </w:r>
      <w:r w:rsidRPr="00EB7E29">
        <w:rPr>
          <w:rFonts w:ascii="Calibri" w:eastAsia="Times New Roman" w:hAnsi="Calibri"/>
          <w:i/>
          <w:color w:val="252525"/>
          <w:sz w:val="20"/>
          <w:szCs w:val="20"/>
          <w:shd w:val="clear" w:color="auto" w:fill="FFFFFF"/>
        </w:rPr>
        <w:t>,</w:t>
      </w:r>
      <w:r w:rsidRPr="00EB7E29">
        <w:rPr>
          <w:rStyle w:val="apple-converted-space"/>
          <w:rFonts w:ascii="Calibri" w:eastAsia="Times New Roman" w:hAnsi="Calibri"/>
          <w:i/>
          <w:color w:val="252525"/>
          <w:sz w:val="20"/>
          <w:szCs w:val="20"/>
          <w:shd w:val="clear" w:color="auto" w:fill="FFFFFF"/>
        </w:rPr>
        <w:t> </w:t>
      </w:r>
      <w:hyperlink r:id="rId12" w:tooltip="Ticker symbol" w:history="1">
        <w:r w:rsidRPr="00EB7E29">
          <w:rPr>
            <w:rStyle w:val="Hyperlink"/>
            <w:rFonts w:ascii="Calibri" w:eastAsia="Times New Roman" w:hAnsi="Calibri"/>
            <w:i/>
            <w:color w:val="0B0080"/>
            <w:sz w:val="20"/>
            <w:szCs w:val="20"/>
            <w:shd w:val="clear" w:color="auto" w:fill="FFFFFF"/>
          </w:rPr>
          <w:t>ticker symbol</w:t>
        </w:r>
      </w:hyperlink>
      <w:r w:rsidRPr="00EB7E29">
        <w:rPr>
          <w:rStyle w:val="apple-converted-space"/>
          <w:rFonts w:ascii="Calibri" w:eastAsia="Times New Roman" w:hAnsi="Calibri"/>
          <w:i/>
          <w:color w:val="252525"/>
          <w:sz w:val="20"/>
          <w:szCs w:val="20"/>
          <w:shd w:val="clear" w:color="auto" w:fill="FFFFFF"/>
        </w:rPr>
        <w:t> </w:t>
      </w:r>
      <w:r w:rsidRPr="00EB7E29">
        <w:rPr>
          <w:rFonts w:ascii="Calibri" w:eastAsia="Times New Roman" w:hAnsi="Calibri"/>
          <w:i/>
          <w:color w:val="252525"/>
          <w:sz w:val="20"/>
          <w:szCs w:val="20"/>
          <w:shd w:val="clear" w:color="auto" w:fill="FFFFFF"/>
        </w:rPr>
        <w:t xml:space="preserve">XOI, is a price-weighted index of the leading companies involved in the exploration, production, and development of petroleum. It measures the performance of the oil industry through changes in the sum of the prices of component stocks. The index was developed with a base level of 125 as of August 27, 1984. </w:t>
      </w:r>
      <w:r w:rsidRPr="00EB7E29">
        <w:rPr>
          <w:rFonts w:ascii="Calibri" w:eastAsia="Times New Roman" w:hAnsi="Calibri"/>
          <w:color w:val="252525"/>
          <w:sz w:val="20"/>
          <w:szCs w:val="20"/>
          <w:shd w:val="clear" w:color="auto" w:fill="FFFFFF"/>
        </w:rPr>
        <w:t>(from Wikipedia)</w:t>
      </w:r>
    </w:p>
    <w:p w14:paraId="1A9FB98C" w14:textId="77777777" w:rsidR="00EB7E29" w:rsidRPr="00EB7E29" w:rsidRDefault="00EB7E29" w:rsidP="00EB7E29">
      <w:pPr>
        <w:rPr>
          <w:rFonts w:ascii="Calibri" w:eastAsia="Times New Roman" w:hAnsi="Calibri" w:cs="Times New Roman"/>
          <w:sz w:val="20"/>
          <w:szCs w:val="20"/>
        </w:rPr>
      </w:pPr>
    </w:p>
    <w:p w14:paraId="7C9DE7AD" w14:textId="77777777" w:rsidR="00EB7E29" w:rsidRPr="00EB7E29" w:rsidRDefault="00EB7E29" w:rsidP="00EB7E29">
      <w:pPr>
        <w:pStyle w:val="NormalWeb"/>
        <w:shd w:val="clear" w:color="auto" w:fill="FFFFFF"/>
        <w:spacing w:before="0" w:beforeAutospacing="0" w:after="0" w:afterAutospacing="0" w:line="270" w:lineRule="atLeast"/>
        <w:rPr>
          <w:rFonts w:ascii="Calibri" w:hAnsi="Calibri"/>
          <w:sz w:val="20"/>
          <w:szCs w:val="20"/>
        </w:rPr>
      </w:pPr>
      <w:r w:rsidRPr="00EB7E29">
        <w:rPr>
          <w:rFonts w:ascii="Calibri" w:hAnsi="Calibri"/>
          <w:sz w:val="20"/>
          <w:szCs w:val="20"/>
        </w:rPr>
        <w:t>PHLX Gold/Silver Sector Index:</w:t>
      </w:r>
    </w:p>
    <w:p w14:paraId="50CDE46A" w14:textId="77777777" w:rsidR="00EB7E29" w:rsidRPr="00EB7E29" w:rsidRDefault="00EB7E29" w:rsidP="00EB7E29">
      <w:pPr>
        <w:pStyle w:val="NormalWeb"/>
        <w:shd w:val="clear" w:color="auto" w:fill="FFFFFF"/>
        <w:spacing w:before="0" w:beforeAutospacing="0" w:after="0" w:afterAutospacing="0" w:line="270" w:lineRule="atLeast"/>
        <w:rPr>
          <w:rStyle w:val="Hyperlink"/>
          <w:rFonts w:ascii="Calibri" w:hAnsi="Calibri"/>
          <w:sz w:val="20"/>
          <w:szCs w:val="20"/>
        </w:rPr>
      </w:pPr>
      <w:r w:rsidRPr="00EB7E29">
        <w:rPr>
          <w:rFonts w:ascii="Calibri" w:hAnsi="Calibri"/>
          <w:sz w:val="20"/>
          <w:szCs w:val="20"/>
        </w:rPr>
        <w:t xml:space="preserve">No issues; downloaded csv from </w:t>
      </w:r>
      <w:hyperlink r:id="rId13" w:history="1">
        <w:r w:rsidRPr="00EB7E29">
          <w:rPr>
            <w:rStyle w:val="Hyperlink"/>
            <w:rFonts w:ascii="Calibri" w:hAnsi="Calibri"/>
            <w:sz w:val="20"/>
            <w:szCs w:val="20"/>
          </w:rPr>
          <w:t>https://www.quandl.com/data/YAHOO/INDEX_XAU-PHLX-Gold-Silver-Sector-Index</w:t>
        </w:r>
      </w:hyperlink>
    </w:p>
    <w:p w14:paraId="05C0870F" w14:textId="77777777" w:rsidR="00EB7E29" w:rsidRDefault="00EB7E29" w:rsidP="006C023C">
      <w:pPr>
        <w:pStyle w:val="NormalWeb"/>
        <w:shd w:val="clear" w:color="auto" w:fill="FFFFFF"/>
        <w:spacing w:before="0" w:beforeAutospacing="0" w:after="0" w:afterAutospacing="0" w:line="270" w:lineRule="atLeast"/>
        <w:rPr>
          <w:ins w:id="28" w:author="Arif Ali" w:date="2015-10-16T08:22:00Z"/>
          <w:rFonts w:ascii="Calibri" w:hAnsi="Calibri" w:cs="Arial"/>
          <w:color w:val="333333"/>
          <w:sz w:val="20"/>
          <w:szCs w:val="20"/>
        </w:rPr>
      </w:pPr>
      <w:r w:rsidRPr="00EB7E29">
        <w:rPr>
          <w:rFonts w:ascii="Calibri" w:hAnsi="Calibri"/>
          <w:i/>
          <w:sz w:val="20"/>
          <w:szCs w:val="20"/>
        </w:rPr>
        <w:t>T</w:t>
      </w:r>
      <w:r w:rsidRPr="00EB7E29">
        <w:rPr>
          <w:rFonts w:ascii="Calibri" w:hAnsi="Calibri" w:cs="Arial"/>
          <w:i/>
          <w:color w:val="333333"/>
          <w:sz w:val="20"/>
          <w:szCs w:val="20"/>
        </w:rPr>
        <w:t>he PHLX Gold/Silver Sector Index (XAU) is a capitalization-weighted index composed of companies involved in the gold or silver mining industry. The Index began on January 19, 1979 at a base value of 100.00; options commenced trading on December 19, 1983.</w:t>
      </w:r>
      <w:r w:rsidRPr="00EB7E29">
        <w:rPr>
          <w:rFonts w:ascii="Calibri" w:hAnsi="Calibri" w:cs="Arial"/>
          <w:color w:val="333333"/>
          <w:sz w:val="20"/>
          <w:szCs w:val="20"/>
        </w:rPr>
        <w:t xml:space="preserve"> (from </w:t>
      </w:r>
      <w:ins w:id="29" w:author="Arif Ali" w:date="2015-10-16T08:22:00Z">
        <w:r w:rsidR="00230768">
          <w:rPr>
            <w:rFonts w:ascii="Calibri" w:hAnsi="Calibri" w:cs="Arial"/>
            <w:color w:val="333333"/>
            <w:sz w:val="20"/>
            <w:szCs w:val="20"/>
          </w:rPr>
          <w:fldChar w:fldCharType="begin"/>
        </w:r>
        <w:r w:rsidR="00230768">
          <w:rPr>
            <w:rFonts w:ascii="Calibri" w:hAnsi="Calibri" w:cs="Arial"/>
            <w:color w:val="333333"/>
            <w:sz w:val="20"/>
            <w:szCs w:val="20"/>
          </w:rPr>
          <w:instrText xml:space="preserve"> HYPERLINK "</w:instrText>
        </w:r>
      </w:ins>
      <w:r w:rsidR="00230768" w:rsidRPr="00EB7E29">
        <w:rPr>
          <w:rFonts w:ascii="Calibri" w:hAnsi="Calibri" w:cs="Arial"/>
          <w:color w:val="333333"/>
          <w:sz w:val="20"/>
          <w:szCs w:val="20"/>
        </w:rPr>
        <w:instrText>https://indexes.nasdaqomx.com/Index/Overview/</w:instrText>
      </w:r>
      <w:commentRangeStart w:id="30"/>
      <w:r w:rsidR="00230768" w:rsidRPr="00EB7E29">
        <w:rPr>
          <w:rFonts w:ascii="Calibri" w:hAnsi="Calibri" w:cs="Arial"/>
          <w:color w:val="333333"/>
          <w:sz w:val="20"/>
          <w:szCs w:val="20"/>
        </w:rPr>
        <w:instrText>XAU</w:instrText>
      </w:r>
      <w:commentRangeEnd w:id="30"/>
      <w:r w:rsidR="00230768">
        <w:rPr>
          <w:rStyle w:val="CommentReference"/>
          <w:rFonts w:asciiTheme="minorHAnsi" w:eastAsiaTheme="minorHAnsi" w:hAnsiTheme="minorHAnsi" w:cstheme="minorBidi"/>
        </w:rPr>
        <w:commentReference w:id="30"/>
      </w:r>
      <w:r w:rsidR="00230768" w:rsidRPr="00EB7E29">
        <w:rPr>
          <w:rFonts w:ascii="Calibri" w:hAnsi="Calibri" w:cs="Arial"/>
          <w:color w:val="333333"/>
          <w:sz w:val="20"/>
          <w:szCs w:val="20"/>
        </w:rPr>
        <w:instrText>)</w:instrText>
      </w:r>
      <w:ins w:id="31" w:author="Arif Ali" w:date="2015-10-16T08:22:00Z">
        <w:r w:rsidR="00230768">
          <w:rPr>
            <w:rFonts w:ascii="Calibri" w:hAnsi="Calibri" w:cs="Arial"/>
            <w:color w:val="333333"/>
            <w:sz w:val="20"/>
            <w:szCs w:val="20"/>
          </w:rPr>
          <w:instrText xml:space="preserve">" </w:instrText>
        </w:r>
        <w:r w:rsidR="00230768">
          <w:rPr>
            <w:rFonts w:ascii="Calibri" w:hAnsi="Calibri" w:cs="Arial"/>
            <w:color w:val="333333"/>
            <w:sz w:val="20"/>
            <w:szCs w:val="20"/>
          </w:rPr>
          <w:fldChar w:fldCharType="separate"/>
        </w:r>
      </w:ins>
      <w:r w:rsidR="00230768" w:rsidRPr="00EF2F84">
        <w:rPr>
          <w:rStyle w:val="Hyperlink"/>
          <w:rFonts w:ascii="Calibri" w:hAnsi="Calibri" w:cs="Arial"/>
          <w:sz w:val="20"/>
          <w:szCs w:val="20"/>
        </w:rPr>
        <w:t>https://indexes.nasdaqomx.com/Index/Overview/</w:t>
      </w:r>
      <w:commentRangeStart w:id="32"/>
      <w:r w:rsidR="00230768" w:rsidRPr="00EF2F84">
        <w:rPr>
          <w:rStyle w:val="Hyperlink"/>
          <w:rFonts w:ascii="Calibri" w:hAnsi="Calibri" w:cs="Arial"/>
          <w:sz w:val="20"/>
          <w:szCs w:val="20"/>
        </w:rPr>
        <w:t>XAU</w:t>
      </w:r>
      <w:commentRangeEnd w:id="32"/>
      <w:r w:rsidR="00230768" w:rsidRPr="00EF2F84">
        <w:rPr>
          <w:rStyle w:val="Hyperlink"/>
          <w:rFonts w:asciiTheme="minorHAnsi" w:eastAsiaTheme="minorHAnsi" w:hAnsiTheme="minorHAnsi" w:cstheme="minorBidi"/>
          <w:sz w:val="16"/>
          <w:szCs w:val="16"/>
        </w:rPr>
        <w:commentReference w:id="32"/>
      </w:r>
      <w:r w:rsidR="00230768" w:rsidRPr="00EF2F84">
        <w:rPr>
          <w:rStyle w:val="Hyperlink"/>
          <w:rFonts w:ascii="Calibri" w:hAnsi="Calibri" w:cs="Arial"/>
          <w:sz w:val="20"/>
          <w:szCs w:val="20"/>
        </w:rPr>
        <w:t>)</w:t>
      </w:r>
      <w:ins w:id="33" w:author="Arif Ali" w:date="2015-10-16T08:22:00Z">
        <w:r w:rsidR="00230768">
          <w:rPr>
            <w:rFonts w:ascii="Calibri" w:hAnsi="Calibri" w:cs="Arial"/>
            <w:color w:val="333333"/>
            <w:sz w:val="20"/>
            <w:szCs w:val="20"/>
          </w:rPr>
          <w:fldChar w:fldCharType="end"/>
        </w:r>
      </w:ins>
    </w:p>
    <w:p w14:paraId="460A080A" w14:textId="77777777" w:rsidR="00230768" w:rsidRDefault="00230768" w:rsidP="006C023C">
      <w:pPr>
        <w:pStyle w:val="NormalWeb"/>
        <w:shd w:val="clear" w:color="auto" w:fill="FFFFFF"/>
        <w:spacing w:before="0" w:beforeAutospacing="0" w:after="0" w:afterAutospacing="0" w:line="270" w:lineRule="atLeast"/>
        <w:rPr>
          <w:ins w:id="34" w:author="Arif Ali" w:date="2015-10-16T08:22:00Z"/>
          <w:rFonts w:ascii="Calibri" w:hAnsi="Calibri" w:cs="Arial"/>
          <w:color w:val="333333"/>
          <w:sz w:val="20"/>
          <w:szCs w:val="20"/>
        </w:rPr>
      </w:pPr>
    </w:p>
    <w:p w14:paraId="09E34D50" w14:textId="77777777" w:rsidR="00230768" w:rsidRPr="00230768" w:rsidRDefault="00230768" w:rsidP="00230768">
      <w:pPr>
        <w:rPr>
          <w:b/>
          <w:sz w:val="20"/>
          <w:szCs w:val="20"/>
          <w:u w:val="single"/>
        </w:rPr>
      </w:pPr>
      <w:r w:rsidRPr="00230768">
        <w:rPr>
          <w:b/>
          <w:sz w:val="20"/>
          <w:szCs w:val="20"/>
          <w:u w:val="single"/>
        </w:rPr>
        <w:t xml:space="preserve">Data Cleaning </w:t>
      </w:r>
    </w:p>
    <w:p w14:paraId="7019BC31" w14:textId="77777777" w:rsidR="00230768" w:rsidRPr="00230768" w:rsidRDefault="00230768" w:rsidP="00230768">
      <w:pPr>
        <w:rPr>
          <w:sz w:val="20"/>
          <w:szCs w:val="20"/>
        </w:rPr>
      </w:pPr>
    </w:p>
    <w:p w14:paraId="2655A49B" w14:textId="6B914402" w:rsidR="00230768" w:rsidRPr="00230768" w:rsidRDefault="00230768" w:rsidP="00230768">
      <w:pPr>
        <w:rPr>
          <w:rFonts w:ascii="Calibri" w:hAnsi="Calibri"/>
          <w:sz w:val="20"/>
          <w:szCs w:val="20"/>
        </w:rPr>
      </w:pPr>
      <w:r w:rsidRPr="00230768">
        <w:rPr>
          <w:rFonts w:ascii="Calibri" w:hAnsi="Calibri"/>
          <w:sz w:val="20"/>
          <w:szCs w:val="20"/>
        </w:rPr>
        <w:t xml:space="preserve">In order to properly score the data, </w:t>
      </w:r>
      <w:ins w:id="35" w:author="Heather" w:date="2015-10-16T08:42:00Z">
        <w:r w:rsidR="003F0B0D">
          <w:rPr>
            <w:rFonts w:ascii="Calibri" w:hAnsi="Calibri"/>
            <w:sz w:val="20"/>
            <w:szCs w:val="20"/>
          </w:rPr>
          <w:t xml:space="preserve">we evaluate </w:t>
        </w:r>
      </w:ins>
      <w:r w:rsidRPr="00230768">
        <w:rPr>
          <w:rFonts w:ascii="Calibri" w:hAnsi="Calibri"/>
          <w:sz w:val="20"/>
          <w:szCs w:val="20"/>
        </w:rPr>
        <w:t xml:space="preserve">two </w:t>
      </w:r>
      <w:ins w:id="36" w:author="Heather" w:date="2015-10-16T08:42:00Z">
        <w:r w:rsidR="003F0B0D">
          <w:rPr>
            <w:rFonts w:ascii="Calibri" w:hAnsi="Calibri"/>
            <w:sz w:val="20"/>
            <w:szCs w:val="20"/>
          </w:rPr>
          <w:t>categories of data issue</w:t>
        </w:r>
      </w:ins>
      <w:ins w:id="37" w:author="Heather" w:date="2015-10-16T08:43:00Z">
        <w:r w:rsidR="003F0B0D">
          <w:rPr>
            <w:rFonts w:ascii="Calibri" w:hAnsi="Calibri"/>
            <w:sz w:val="20"/>
            <w:szCs w:val="20"/>
          </w:rPr>
          <w:t>s</w:t>
        </w:r>
      </w:ins>
      <w:del w:id="38" w:author="Heather" w:date="2015-10-16T08:42:00Z">
        <w:r w:rsidRPr="00230768" w:rsidDel="003F0B0D">
          <w:rPr>
            <w:rFonts w:ascii="Calibri" w:hAnsi="Calibri"/>
            <w:sz w:val="20"/>
            <w:szCs w:val="20"/>
          </w:rPr>
          <w:delText>factors needed to be considered</w:delText>
        </w:r>
      </w:del>
      <w:r w:rsidRPr="00230768">
        <w:rPr>
          <w:rFonts w:ascii="Calibri" w:hAnsi="Calibri"/>
          <w:sz w:val="20"/>
          <w:szCs w:val="20"/>
        </w:rPr>
        <w:t xml:space="preserve">. </w:t>
      </w:r>
      <w:ins w:id="39" w:author="Heather" w:date="2015-10-16T08:43:00Z">
        <w:r w:rsidR="003F0B0D">
          <w:rPr>
            <w:rFonts w:ascii="Calibri" w:hAnsi="Calibri"/>
            <w:sz w:val="20"/>
            <w:szCs w:val="20"/>
          </w:rPr>
          <w:t>The first</w:t>
        </w:r>
      </w:ins>
      <w:del w:id="40" w:author="Heather" w:date="2015-10-16T08:43:00Z">
        <w:r w:rsidRPr="00230768" w:rsidDel="003F0B0D">
          <w:rPr>
            <w:rFonts w:ascii="Calibri" w:hAnsi="Calibri"/>
            <w:sz w:val="20"/>
            <w:szCs w:val="20"/>
          </w:rPr>
          <w:delText>One</w:delText>
        </w:r>
      </w:del>
      <w:r w:rsidRPr="00230768">
        <w:rPr>
          <w:rFonts w:ascii="Calibri" w:hAnsi="Calibri"/>
          <w:sz w:val="20"/>
          <w:szCs w:val="20"/>
        </w:rPr>
        <w:t xml:space="preserve"> </w:t>
      </w:r>
      <w:ins w:id="41" w:author="Heather" w:date="2015-10-16T08:43:00Z">
        <w:r w:rsidR="003F0B0D">
          <w:rPr>
            <w:rFonts w:ascii="Calibri" w:hAnsi="Calibri"/>
            <w:sz w:val="20"/>
            <w:szCs w:val="20"/>
          </w:rPr>
          <w:t xml:space="preserve">is </w:t>
        </w:r>
      </w:ins>
      <w:del w:id="42" w:author="Heather" w:date="2015-10-16T08:43:00Z">
        <w:r w:rsidRPr="00230768" w:rsidDel="003F0B0D">
          <w:rPr>
            <w:rFonts w:ascii="Calibri" w:hAnsi="Calibri"/>
            <w:sz w:val="20"/>
            <w:szCs w:val="20"/>
          </w:rPr>
          <w:delText xml:space="preserve">was </w:delText>
        </w:r>
      </w:del>
      <w:r w:rsidRPr="00230768">
        <w:rPr>
          <w:rFonts w:ascii="Calibri" w:hAnsi="Calibri"/>
          <w:sz w:val="20"/>
          <w:szCs w:val="20"/>
        </w:rPr>
        <w:t xml:space="preserve">potential outliers in the quantitative attributes within our data. </w:t>
      </w:r>
      <w:ins w:id="43" w:author="Heather" w:date="2015-10-16T08:43:00Z">
        <w:r w:rsidR="003F0B0D">
          <w:rPr>
            <w:rFonts w:ascii="Calibri" w:hAnsi="Calibri"/>
            <w:sz w:val="20"/>
            <w:szCs w:val="20"/>
          </w:rPr>
          <w:t>The second is a verification of completeness and formatting</w:t>
        </w:r>
      </w:ins>
      <w:ins w:id="44" w:author="Heather" w:date="2015-10-16T08:44:00Z">
        <w:r w:rsidR="003F0B0D">
          <w:rPr>
            <w:rFonts w:ascii="Calibri" w:hAnsi="Calibri"/>
            <w:sz w:val="20"/>
            <w:szCs w:val="20"/>
          </w:rPr>
          <w:t>.</w:t>
        </w:r>
      </w:ins>
      <w:del w:id="45" w:author="Heather" w:date="2015-10-16T08:44:00Z">
        <w:r w:rsidRPr="00230768" w:rsidDel="003F0B0D">
          <w:rPr>
            <w:rFonts w:ascii="Calibri" w:hAnsi="Calibri"/>
            <w:sz w:val="20"/>
            <w:szCs w:val="20"/>
          </w:rPr>
          <w:delText>In other cases, it was simply if the Data itself was complete and formatted correctly.</w:delText>
        </w:r>
      </w:del>
    </w:p>
    <w:p w14:paraId="3E988B13" w14:textId="77777777" w:rsidR="00230768" w:rsidRPr="00230768" w:rsidRDefault="00230768" w:rsidP="00230768">
      <w:pPr>
        <w:rPr>
          <w:rFonts w:ascii="Calibri" w:hAnsi="Calibri"/>
          <w:sz w:val="20"/>
          <w:szCs w:val="20"/>
        </w:rPr>
      </w:pPr>
    </w:p>
    <w:p w14:paraId="7D1C3DA7" w14:textId="6C95637F" w:rsidR="00230768" w:rsidRPr="00230768" w:rsidRDefault="003F0B0D" w:rsidP="00230768">
      <w:pPr>
        <w:rPr>
          <w:rFonts w:ascii="Calibri" w:hAnsi="Calibri"/>
          <w:sz w:val="20"/>
          <w:szCs w:val="20"/>
        </w:rPr>
      </w:pPr>
      <w:commentRangeStart w:id="46"/>
      <w:ins w:id="47" w:author="Heather" w:date="2015-10-16T08:44:00Z">
        <w:r>
          <w:rPr>
            <w:rFonts w:ascii="Calibri" w:hAnsi="Calibri"/>
            <w:sz w:val="20"/>
            <w:szCs w:val="20"/>
          </w:rPr>
          <w:t>A</w:t>
        </w:r>
        <w:r w:rsidR="00D01887">
          <w:rPr>
            <w:rFonts w:ascii="Calibri" w:hAnsi="Calibri"/>
            <w:sz w:val="20"/>
            <w:szCs w:val="20"/>
          </w:rPr>
          <w:t xml:space="preserve"> confidence interval of 99% </w:t>
        </w:r>
      </w:ins>
      <w:ins w:id="48" w:author="Heather" w:date="2015-10-16T08:51:00Z">
        <w:r w:rsidR="00D01887">
          <w:rPr>
            <w:rFonts w:ascii="Calibri" w:hAnsi="Calibri"/>
            <w:sz w:val="20"/>
            <w:szCs w:val="20"/>
          </w:rPr>
          <w:t>is</w:t>
        </w:r>
      </w:ins>
      <w:ins w:id="49" w:author="Heather" w:date="2015-10-16T08:44:00Z">
        <w:r>
          <w:rPr>
            <w:rFonts w:ascii="Calibri" w:hAnsi="Calibri"/>
            <w:sz w:val="20"/>
            <w:szCs w:val="20"/>
          </w:rPr>
          <w:t xml:space="preserve"> used to determine outliers. </w:t>
        </w:r>
      </w:ins>
      <w:commentRangeEnd w:id="46"/>
      <w:ins w:id="50" w:author="Heather" w:date="2015-10-16T08:46:00Z">
        <w:r>
          <w:rPr>
            <w:rStyle w:val="CommentReference"/>
          </w:rPr>
          <w:commentReference w:id="46"/>
        </w:r>
      </w:ins>
      <w:del w:id="51" w:author="Heather" w:date="2015-10-16T08:45:00Z">
        <w:r w:rsidR="00230768" w:rsidRPr="00230768" w:rsidDel="003F0B0D">
          <w:rPr>
            <w:rFonts w:ascii="Calibri" w:hAnsi="Calibri"/>
            <w:sz w:val="20"/>
            <w:szCs w:val="20"/>
          </w:rPr>
          <w:delText xml:space="preserve">In order to determine if there were any outliers in the attributes, a confidence interval of 99% was set up. </w:delText>
        </w:r>
      </w:del>
      <w:r w:rsidR="00230768" w:rsidRPr="00230768">
        <w:rPr>
          <w:rFonts w:ascii="Calibri" w:hAnsi="Calibri"/>
          <w:sz w:val="20"/>
          <w:szCs w:val="20"/>
        </w:rPr>
        <w:t>Th</w:t>
      </w:r>
      <w:ins w:id="52" w:author="Heather" w:date="2015-10-16T08:45:00Z">
        <w:r>
          <w:rPr>
            <w:rFonts w:ascii="Calibri" w:hAnsi="Calibri"/>
            <w:sz w:val="20"/>
            <w:szCs w:val="20"/>
          </w:rPr>
          <w:t>at</w:t>
        </w:r>
      </w:ins>
      <w:del w:id="53" w:author="Heather" w:date="2015-10-16T08:45:00Z">
        <w:r w:rsidR="00230768" w:rsidRPr="00230768" w:rsidDel="003F0B0D">
          <w:rPr>
            <w:rFonts w:ascii="Calibri" w:hAnsi="Calibri"/>
            <w:sz w:val="20"/>
            <w:szCs w:val="20"/>
          </w:rPr>
          <w:delText>is</w:delText>
        </w:r>
      </w:del>
      <w:r w:rsidR="00230768" w:rsidRPr="00230768">
        <w:rPr>
          <w:rFonts w:ascii="Calibri" w:hAnsi="Calibri"/>
          <w:sz w:val="20"/>
          <w:szCs w:val="20"/>
        </w:rPr>
        <w:t xml:space="preserve"> involve</w:t>
      </w:r>
      <w:ins w:id="54" w:author="Heather" w:date="2015-10-16T08:51:00Z">
        <w:r w:rsidR="00D01887">
          <w:rPr>
            <w:rFonts w:ascii="Calibri" w:hAnsi="Calibri"/>
            <w:sz w:val="20"/>
            <w:szCs w:val="20"/>
          </w:rPr>
          <w:t>s</w:t>
        </w:r>
      </w:ins>
      <w:del w:id="55" w:author="Heather" w:date="2015-10-16T08:51:00Z">
        <w:r w:rsidR="00230768" w:rsidRPr="00230768" w:rsidDel="00D01887">
          <w:rPr>
            <w:rFonts w:ascii="Calibri" w:hAnsi="Calibri"/>
            <w:sz w:val="20"/>
            <w:szCs w:val="20"/>
          </w:rPr>
          <w:delText>d</w:delText>
        </w:r>
      </w:del>
      <w:r w:rsidR="00230768" w:rsidRPr="00230768">
        <w:rPr>
          <w:rFonts w:ascii="Calibri" w:hAnsi="Calibri"/>
          <w:sz w:val="20"/>
          <w:szCs w:val="20"/>
        </w:rPr>
        <w:t xml:space="preserve"> looking for any quantitative values that </w:t>
      </w:r>
      <w:ins w:id="56" w:author="Heather" w:date="2015-10-16T08:51:00Z">
        <w:r w:rsidR="00D01887">
          <w:rPr>
            <w:rFonts w:ascii="Calibri" w:hAnsi="Calibri"/>
            <w:sz w:val="20"/>
            <w:szCs w:val="20"/>
          </w:rPr>
          <w:t>are</w:t>
        </w:r>
      </w:ins>
      <w:del w:id="57" w:author="Heather" w:date="2015-10-16T08:51:00Z">
        <w:r w:rsidR="00230768" w:rsidRPr="00230768" w:rsidDel="00D01887">
          <w:rPr>
            <w:rFonts w:ascii="Calibri" w:hAnsi="Calibri"/>
            <w:sz w:val="20"/>
            <w:szCs w:val="20"/>
          </w:rPr>
          <w:delText>were</w:delText>
        </w:r>
      </w:del>
      <w:r w:rsidR="00230768" w:rsidRPr="00230768">
        <w:rPr>
          <w:rFonts w:ascii="Calibri" w:hAnsi="Calibri"/>
          <w:sz w:val="20"/>
          <w:szCs w:val="20"/>
        </w:rPr>
        <w:t xml:space="preserve"> greater </w:t>
      </w:r>
      <w:ins w:id="58" w:author="Heather" w:date="2015-10-16T08:47:00Z">
        <w:r>
          <w:rPr>
            <w:rFonts w:ascii="Calibri" w:hAnsi="Calibri"/>
            <w:sz w:val="20"/>
            <w:szCs w:val="20"/>
          </w:rPr>
          <w:t xml:space="preserve">than </w:t>
        </w:r>
      </w:ins>
      <w:r w:rsidR="00230768" w:rsidRPr="00230768">
        <w:rPr>
          <w:rFonts w:ascii="Calibri" w:hAnsi="Calibri"/>
          <w:sz w:val="20"/>
          <w:szCs w:val="20"/>
        </w:rPr>
        <w:t xml:space="preserve">or less than three </w:t>
      </w:r>
      <w:del w:id="59" w:author="Heather" w:date="2015-10-16T08:51:00Z">
        <w:r w:rsidR="00230768" w:rsidRPr="00230768" w:rsidDel="00D01887">
          <w:rPr>
            <w:rFonts w:ascii="Calibri" w:hAnsi="Calibri"/>
            <w:sz w:val="20"/>
            <w:szCs w:val="20"/>
          </w:rPr>
          <w:delText xml:space="preserve">times the </w:delText>
        </w:r>
      </w:del>
      <w:r w:rsidR="00230768" w:rsidRPr="00230768">
        <w:rPr>
          <w:rFonts w:ascii="Calibri" w:hAnsi="Calibri"/>
          <w:sz w:val="20"/>
          <w:szCs w:val="20"/>
        </w:rPr>
        <w:t>standard deviation</w:t>
      </w:r>
      <w:ins w:id="60" w:author="Heather" w:date="2015-10-16T08:51:00Z">
        <w:r w:rsidR="00D01887">
          <w:rPr>
            <w:rFonts w:ascii="Calibri" w:hAnsi="Calibri"/>
            <w:sz w:val="20"/>
            <w:szCs w:val="20"/>
          </w:rPr>
          <w:t>s</w:t>
        </w:r>
      </w:ins>
      <w:r w:rsidR="00230768" w:rsidRPr="00230768">
        <w:rPr>
          <w:rFonts w:ascii="Calibri" w:hAnsi="Calibri"/>
          <w:sz w:val="20"/>
          <w:szCs w:val="20"/>
        </w:rPr>
        <w:t xml:space="preserve"> </w:t>
      </w:r>
      <w:ins w:id="61" w:author="Heather" w:date="2015-10-16T08:47:00Z">
        <w:r>
          <w:rPr>
            <w:rFonts w:ascii="Calibri" w:hAnsi="Calibri"/>
            <w:sz w:val="20"/>
            <w:szCs w:val="20"/>
          </w:rPr>
          <w:t>away from</w:t>
        </w:r>
      </w:ins>
      <w:del w:id="62" w:author="Heather" w:date="2015-10-16T08:47:00Z">
        <w:r w:rsidR="00230768" w:rsidRPr="00230768" w:rsidDel="003F0B0D">
          <w:rPr>
            <w:rFonts w:ascii="Calibri" w:hAnsi="Calibri"/>
            <w:sz w:val="20"/>
            <w:szCs w:val="20"/>
          </w:rPr>
          <w:delText>than</w:delText>
        </w:r>
      </w:del>
      <w:r w:rsidR="00230768" w:rsidRPr="00230768">
        <w:rPr>
          <w:rFonts w:ascii="Calibri" w:hAnsi="Calibri"/>
          <w:sz w:val="20"/>
          <w:szCs w:val="20"/>
        </w:rPr>
        <w:t xml:space="preserve"> the mean of the </w:t>
      </w:r>
      <w:del w:id="63" w:author="Heather" w:date="2015-10-16T08:47:00Z">
        <w:r w:rsidR="00230768" w:rsidRPr="00230768" w:rsidDel="003F0B0D">
          <w:rPr>
            <w:rFonts w:ascii="Calibri" w:hAnsi="Calibri"/>
            <w:sz w:val="20"/>
            <w:szCs w:val="20"/>
          </w:rPr>
          <w:delText xml:space="preserve">entire </w:delText>
        </w:r>
      </w:del>
      <w:r w:rsidR="00230768" w:rsidRPr="00230768">
        <w:rPr>
          <w:rFonts w:ascii="Calibri" w:hAnsi="Calibri"/>
          <w:sz w:val="20"/>
          <w:szCs w:val="20"/>
        </w:rPr>
        <w:t xml:space="preserve">attribute. The percentage of values outside this confidence interval </w:t>
      </w:r>
      <w:ins w:id="64" w:author="Heather" w:date="2015-10-16T08:52:00Z">
        <w:r w:rsidR="00D01887">
          <w:rPr>
            <w:rFonts w:ascii="Calibri" w:hAnsi="Calibri"/>
            <w:sz w:val="20"/>
            <w:szCs w:val="20"/>
          </w:rPr>
          <w:t>is</w:t>
        </w:r>
      </w:ins>
      <w:del w:id="65" w:author="Heather" w:date="2015-10-16T08:52:00Z">
        <w:r w:rsidR="00230768" w:rsidRPr="00230768" w:rsidDel="00D01887">
          <w:rPr>
            <w:rFonts w:ascii="Calibri" w:hAnsi="Calibri"/>
            <w:sz w:val="20"/>
            <w:szCs w:val="20"/>
          </w:rPr>
          <w:delText>were</w:delText>
        </w:r>
      </w:del>
      <w:r w:rsidR="00230768" w:rsidRPr="00230768">
        <w:rPr>
          <w:rFonts w:ascii="Calibri" w:hAnsi="Calibri"/>
          <w:sz w:val="20"/>
          <w:szCs w:val="20"/>
        </w:rPr>
        <w:t xml:space="preserve"> </w:t>
      </w:r>
      <w:del w:id="66" w:author="Heather" w:date="2015-10-16T08:48:00Z">
        <w:r w:rsidR="00230768" w:rsidRPr="00230768" w:rsidDel="00D01887">
          <w:rPr>
            <w:rFonts w:ascii="Calibri" w:hAnsi="Calibri"/>
            <w:sz w:val="20"/>
            <w:szCs w:val="20"/>
          </w:rPr>
          <w:delText xml:space="preserve">then </w:delText>
        </w:r>
      </w:del>
      <w:r w:rsidR="00230768" w:rsidRPr="00230768">
        <w:rPr>
          <w:rFonts w:ascii="Calibri" w:hAnsi="Calibri"/>
          <w:sz w:val="20"/>
          <w:szCs w:val="20"/>
        </w:rPr>
        <w:t xml:space="preserve">recorded </w:t>
      </w:r>
      <w:del w:id="67" w:author="Heather" w:date="2015-10-16T08:48:00Z">
        <w:r w:rsidR="00230768" w:rsidRPr="00230768" w:rsidDel="00D01887">
          <w:rPr>
            <w:rFonts w:ascii="Calibri" w:hAnsi="Calibri"/>
            <w:sz w:val="20"/>
            <w:szCs w:val="20"/>
          </w:rPr>
          <w:delText xml:space="preserve">as a percentage </w:delText>
        </w:r>
      </w:del>
      <w:r w:rsidR="00230768" w:rsidRPr="00230768">
        <w:rPr>
          <w:rFonts w:ascii="Calibri" w:hAnsi="Calibri"/>
          <w:sz w:val="20"/>
          <w:szCs w:val="20"/>
        </w:rPr>
        <w:t xml:space="preserve">for each attribute. </w:t>
      </w:r>
      <w:ins w:id="68" w:author="Heather" w:date="2015-10-16T08:50:00Z">
        <w:r w:rsidR="00D01887">
          <w:rPr>
            <w:rFonts w:ascii="Calibri" w:hAnsi="Calibri"/>
            <w:sz w:val="20"/>
            <w:szCs w:val="20"/>
          </w:rPr>
          <w:t xml:space="preserve">Finally, </w:t>
        </w:r>
      </w:ins>
      <w:del w:id="69" w:author="Heather" w:date="2015-10-16T08:50:00Z">
        <w:r w:rsidR="00230768" w:rsidRPr="00230768" w:rsidDel="00D01887">
          <w:rPr>
            <w:rFonts w:ascii="Calibri" w:hAnsi="Calibri"/>
            <w:sz w:val="20"/>
            <w:szCs w:val="20"/>
          </w:rPr>
          <w:delText xml:space="preserve">All </w:delText>
        </w:r>
      </w:del>
      <w:r w:rsidR="00230768" w:rsidRPr="00230768">
        <w:rPr>
          <w:rFonts w:ascii="Calibri" w:hAnsi="Calibri"/>
          <w:sz w:val="20"/>
          <w:szCs w:val="20"/>
        </w:rPr>
        <w:t xml:space="preserve">the outlier percentages </w:t>
      </w:r>
      <w:ins w:id="70" w:author="Heather" w:date="2015-10-16T08:52:00Z">
        <w:r w:rsidR="00D01887">
          <w:rPr>
            <w:rFonts w:ascii="Calibri" w:hAnsi="Calibri"/>
            <w:sz w:val="20"/>
            <w:szCs w:val="20"/>
          </w:rPr>
          <w:t>are</w:t>
        </w:r>
      </w:ins>
      <w:del w:id="71" w:author="Heather" w:date="2015-10-16T08:52:00Z">
        <w:r w:rsidR="00230768" w:rsidRPr="00230768" w:rsidDel="00D01887">
          <w:rPr>
            <w:rFonts w:ascii="Calibri" w:hAnsi="Calibri"/>
            <w:sz w:val="20"/>
            <w:szCs w:val="20"/>
          </w:rPr>
          <w:delText>were</w:delText>
        </w:r>
      </w:del>
      <w:r w:rsidR="00230768" w:rsidRPr="00230768">
        <w:rPr>
          <w:rFonts w:ascii="Calibri" w:hAnsi="Calibri"/>
          <w:sz w:val="20"/>
          <w:szCs w:val="20"/>
        </w:rPr>
        <w:t xml:space="preserve"> </w:t>
      </w:r>
      <w:del w:id="72" w:author="Heather" w:date="2015-10-16T08:50:00Z">
        <w:r w:rsidR="00230768" w:rsidRPr="00230768" w:rsidDel="00D01887">
          <w:rPr>
            <w:rFonts w:ascii="Calibri" w:hAnsi="Calibri"/>
            <w:sz w:val="20"/>
            <w:szCs w:val="20"/>
          </w:rPr>
          <w:delText>then</w:delText>
        </w:r>
      </w:del>
      <w:r w:rsidR="00230768" w:rsidRPr="00230768">
        <w:rPr>
          <w:rFonts w:ascii="Calibri" w:hAnsi="Calibri"/>
          <w:sz w:val="20"/>
          <w:szCs w:val="20"/>
        </w:rPr>
        <w:t xml:space="preserve"> average</w:t>
      </w:r>
      <w:ins w:id="73" w:author="Heather" w:date="2015-10-16T08:49:00Z">
        <w:r w:rsidR="00D01887">
          <w:rPr>
            <w:rFonts w:ascii="Calibri" w:hAnsi="Calibri"/>
            <w:sz w:val="20"/>
            <w:szCs w:val="20"/>
          </w:rPr>
          <w:t>d</w:t>
        </w:r>
      </w:ins>
      <w:del w:id="74" w:author="Heather" w:date="2015-10-16T08:49:00Z">
        <w:r w:rsidR="00230768" w:rsidRPr="00230768" w:rsidDel="00D01887">
          <w:rPr>
            <w:rFonts w:ascii="Calibri" w:hAnsi="Calibri"/>
            <w:sz w:val="20"/>
            <w:szCs w:val="20"/>
          </w:rPr>
          <w:delText>s</w:delText>
        </w:r>
      </w:del>
      <w:r w:rsidR="00230768" w:rsidRPr="00230768">
        <w:rPr>
          <w:rFonts w:ascii="Calibri" w:hAnsi="Calibri"/>
          <w:sz w:val="20"/>
          <w:szCs w:val="20"/>
        </w:rPr>
        <w:t xml:space="preserve"> </w:t>
      </w:r>
      <w:ins w:id="75" w:author="Heather" w:date="2015-10-16T08:50:00Z">
        <w:r w:rsidR="00D01887">
          <w:rPr>
            <w:rFonts w:ascii="Calibri" w:hAnsi="Calibri"/>
            <w:sz w:val="20"/>
            <w:szCs w:val="20"/>
          </w:rPr>
          <w:t xml:space="preserve">together </w:t>
        </w:r>
      </w:ins>
      <w:del w:id="76" w:author="Heather" w:date="2015-10-16T08:50:00Z">
        <w:r w:rsidR="00230768" w:rsidRPr="00230768" w:rsidDel="00D01887">
          <w:rPr>
            <w:rFonts w:ascii="Calibri" w:hAnsi="Calibri"/>
            <w:sz w:val="20"/>
            <w:szCs w:val="20"/>
          </w:rPr>
          <w:delText>over the total number of attributes in each</w:delText>
        </w:r>
      </w:del>
      <w:ins w:id="77" w:author="Heather" w:date="2015-10-16T08:50:00Z">
        <w:r w:rsidR="00D01887">
          <w:rPr>
            <w:rFonts w:ascii="Calibri" w:hAnsi="Calibri"/>
            <w:sz w:val="20"/>
            <w:szCs w:val="20"/>
          </w:rPr>
          <w:t>across the</w:t>
        </w:r>
      </w:ins>
      <w:r w:rsidR="00230768" w:rsidRPr="00230768">
        <w:rPr>
          <w:rFonts w:ascii="Calibri" w:hAnsi="Calibri"/>
          <w:sz w:val="20"/>
          <w:szCs w:val="20"/>
        </w:rPr>
        <w:t xml:space="preserve"> data set to </w:t>
      </w:r>
      <w:del w:id="78" w:author="Heather" w:date="2015-10-16T08:50:00Z">
        <w:r w:rsidR="00230768" w:rsidRPr="00230768" w:rsidDel="00D01887">
          <w:rPr>
            <w:rFonts w:ascii="Calibri" w:hAnsi="Calibri"/>
            <w:sz w:val="20"/>
            <w:szCs w:val="20"/>
          </w:rPr>
          <w:delText>give us the outlier component</w:delText>
        </w:r>
      </w:del>
      <w:ins w:id="79" w:author="Heather" w:date="2015-10-16T08:50:00Z">
        <w:r w:rsidR="00D01887">
          <w:rPr>
            <w:rFonts w:ascii="Calibri" w:hAnsi="Calibri"/>
            <w:sz w:val="20"/>
            <w:szCs w:val="20"/>
          </w:rPr>
          <w:t>generate a final outlier score</w:t>
        </w:r>
      </w:ins>
      <w:r w:rsidR="00230768" w:rsidRPr="00230768">
        <w:rPr>
          <w:rFonts w:ascii="Calibri" w:hAnsi="Calibri"/>
          <w:sz w:val="20"/>
          <w:szCs w:val="20"/>
        </w:rPr>
        <w:t>.</w:t>
      </w:r>
    </w:p>
    <w:p w14:paraId="3F762322" w14:textId="77777777" w:rsidR="00230768" w:rsidRPr="00230768" w:rsidRDefault="00230768" w:rsidP="00230768">
      <w:pPr>
        <w:rPr>
          <w:rFonts w:ascii="Calibri" w:hAnsi="Calibri"/>
          <w:sz w:val="20"/>
          <w:szCs w:val="20"/>
        </w:rPr>
      </w:pPr>
    </w:p>
    <w:p w14:paraId="322EA5BF" w14:textId="222AB168" w:rsidR="00230768" w:rsidRPr="00230768" w:rsidRDefault="00230768" w:rsidP="00230768">
      <w:pPr>
        <w:rPr>
          <w:rFonts w:ascii="Calibri" w:hAnsi="Calibri"/>
          <w:sz w:val="20"/>
          <w:szCs w:val="20"/>
        </w:rPr>
      </w:pPr>
      <w:r w:rsidRPr="00230768">
        <w:rPr>
          <w:rFonts w:ascii="Calibri" w:hAnsi="Calibri"/>
          <w:sz w:val="20"/>
          <w:szCs w:val="20"/>
        </w:rPr>
        <w:t xml:space="preserve">The second component </w:t>
      </w:r>
      <w:ins w:id="80" w:author="Heather" w:date="2015-10-16T08:52:00Z">
        <w:r w:rsidR="00D01887">
          <w:rPr>
            <w:rFonts w:ascii="Calibri" w:hAnsi="Calibri"/>
            <w:sz w:val="20"/>
            <w:szCs w:val="20"/>
          </w:rPr>
          <w:t>i</w:t>
        </w:r>
      </w:ins>
      <w:del w:id="81" w:author="Heather" w:date="2015-10-16T08:52:00Z">
        <w:r w:rsidRPr="00230768" w:rsidDel="00D01887">
          <w:rPr>
            <w:rFonts w:ascii="Calibri" w:hAnsi="Calibri"/>
            <w:sz w:val="20"/>
            <w:szCs w:val="20"/>
          </w:rPr>
          <w:delText>wa</w:delText>
        </w:r>
      </w:del>
      <w:r w:rsidRPr="00230768">
        <w:rPr>
          <w:rFonts w:ascii="Calibri" w:hAnsi="Calibri"/>
          <w:sz w:val="20"/>
          <w:szCs w:val="20"/>
        </w:rPr>
        <w:t>s slightly more involved and require</w:t>
      </w:r>
      <w:ins w:id="82" w:author="Heather" w:date="2015-10-16T08:52:00Z">
        <w:r w:rsidR="00D01887">
          <w:rPr>
            <w:rFonts w:ascii="Calibri" w:hAnsi="Calibri"/>
            <w:sz w:val="20"/>
            <w:szCs w:val="20"/>
          </w:rPr>
          <w:t>s</w:t>
        </w:r>
      </w:ins>
      <w:del w:id="83" w:author="Heather" w:date="2015-10-16T08:52:00Z">
        <w:r w:rsidRPr="00230768" w:rsidDel="00D01887">
          <w:rPr>
            <w:rFonts w:ascii="Calibri" w:hAnsi="Calibri"/>
            <w:sz w:val="20"/>
            <w:szCs w:val="20"/>
          </w:rPr>
          <w:delText>d</w:delText>
        </w:r>
      </w:del>
      <w:r w:rsidRPr="00230768">
        <w:rPr>
          <w:rFonts w:ascii="Calibri" w:hAnsi="Calibri"/>
          <w:sz w:val="20"/>
          <w:szCs w:val="20"/>
        </w:rPr>
        <w:t xml:space="preserve"> two subcomponents. The first subcomponent require</w:t>
      </w:r>
      <w:ins w:id="84" w:author="Heather" w:date="2015-10-16T08:52:00Z">
        <w:r w:rsidR="00D01887">
          <w:rPr>
            <w:rFonts w:ascii="Calibri" w:hAnsi="Calibri"/>
            <w:sz w:val="20"/>
            <w:szCs w:val="20"/>
          </w:rPr>
          <w:t>s</w:t>
        </w:r>
      </w:ins>
      <w:del w:id="85" w:author="Heather" w:date="2015-10-16T08:52:00Z">
        <w:r w:rsidRPr="00230768" w:rsidDel="00D01887">
          <w:rPr>
            <w:rFonts w:ascii="Calibri" w:hAnsi="Calibri"/>
            <w:sz w:val="20"/>
            <w:szCs w:val="20"/>
          </w:rPr>
          <w:delText>d</w:delText>
        </w:r>
      </w:del>
      <w:r w:rsidRPr="00230768">
        <w:rPr>
          <w:rFonts w:ascii="Calibri" w:hAnsi="Calibri"/>
          <w:sz w:val="20"/>
          <w:szCs w:val="20"/>
        </w:rPr>
        <w:t xml:space="preserve"> </w:t>
      </w:r>
      <w:ins w:id="86" w:author="Heather" w:date="2015-10-16T08:53:00Z">
        <w:r w:rsidR="00D01887">
          <w:rPr>
            <w:rFonts w:ascii="Calibri" w:hAnsi="Calibri"/>
            <w:sz w:val="20"/>
            <w:szCs w:val="20"/>
          </w:rPr>
          <w:t xml:space="preserve">checking the percentage of missing values for </w:t>
        </w:r>
      </w:ins>
      <w:del w:id="87" w:author="Heather" w:date="2015-10-16T08:53:00Z">
        <w:r w:rsidRPr="00230768" w:rsidDel="00D01887">
          <w:rPr>
            <w:rFonts w:ascii="Calibri" w:hAnsi="Calibri"/>
            <w:sz w:val="20"/>
            <w:szCs w:val="20"/>
          </w:rPr>
          <w:delText xml:space="preserve">seeing if in </w:delText>
        </w:r>
      </w:del>
      <w:r w:rsidRPr="00230768">
        <w:rPr>
          <w:rFonts w:ascii="Calibri" w:hAnsi="Calibri"/>
          <w:sz w:val="20"/>
          <w:szCs w:val="20"/>
        </w:rPr>
        <w:t>a given attribute</w:t>
      </w:r>
      <w:del w:id="88" w:author="Heather" w:date="2015-10-16T08:53:00Z">
        <w:r w:rsidRPr="00230768" w:rsidDel="00D01887">
          <w:rPr>
            <w:rFonts w:ascii="Calibri" w:hAnsi="Calibri"/>
            <w:sz w:val="20"/>
            <w:szCs w:val="20"/>
          </w:rPr>
          <w:delText>, the total number of missing values</w:delText>
        </w:r>
      </w:del>
      <w:r w:rsidRPr="00230768">
        <w:rPr>
          <w:rFonts w:ascii="Calibri" w:hAnsi="Calibri"/>
          <w:sz w:val="20"/>
          <w:szCs w:val="20"/>
        </w:rPr>
        <w:t>.</w:t>
      </w:r>
      <w:del w:id="89" w:author="Heather" w:date="2015-10-16T08:56:00Z">
        <w:r w:rsidRPr="00230768" w:rsidDel="00D01887">
          <w:rPr>
            <w:rFonts w:ascii="Calibri" w:hAnsi="Calibri"/>
            <w:sz w:val="20"/>
            <w:szCs w:val="20"/>
          </w:rPr>
          <w:delText xml:space="preserve"> Generally, in the quantitative sections, missing values were already handled with zero values; however, in some cases they were blank as well</w:delText>
        </w:r>
      </w:del>
      <w:del w:id="90" w:author="Heather" w:date="2015-10-16T08:57:00Z">
        <w:r w:rsidRPr="00230768" w:rsidDel="00D01887">
          <w:rPr>
            <w:rFonts w:ascii="Calibri" w:hAnsi="Calibri"/>
            <w:sz w:val="20"/>
            <w:szCs w:val="20"/>
          </w:rPr>
          <w:delText>.</w:delText>
        </w:r>
      </w:del>
      <w:r w:rsidRPr="00230768">
        <w:rPr>
          <w:rFonts w:ascii="Calibri" w:hAnsi="Calibri"/>
          <w:sz w:val="20"/>
          <w:szCs w:val="20"/>
        </w:rPr>
        <w:t xml:space="preserve"> </w:t>
      </w:r>
      <w:commentRangeStart w:id="91"/>
      <w:r w:rsidRPr="00230768">
        <w:rPr>
          <w:rFonts w:ascii="Calibri" w:hAnsi="Calibri"/>
          <w:sz w:val="20"/>
          <w:szCs w:val="20"/>
        </w:rPr>
        <w:t xml:space="preserve">Thus the total number of blank values in the attributes were added up and then added to the second subcomponent. </w:t>
      </w:r>
      <w:commentRangeEnd w:id="91"/>
      <w:r w:rsidR="00D01887">
        <w:rPr>
          <w:rStyle w:val="CommentReference"/>
        </w:rPr>
        <w:commentReference w:id="91"/>
      </w:r>
      <w:r w:rsidRPr="00230768">
        <w:rPr>
          <w:rFonts w:ascii="Calibri" w:hAnsi="Calibri"/>
          <w:sz w:val="20"/>
          <w:szCs w:val="20"/>
        </w:rPr>
        <w:t xml:space="preserve">This subcomponent was designed specifically for the string attributes. The string attributes are </w:t>
      </w:r>
      <w:del w:id="92" w:author="Heather" w:date="2015-10-16T08:59:00Z">
        <w:r w:rsidRPr="00230768" w:rsidDel="00F06769">
          <w:rPr>
            <w:rFonts w:ascii="Calibri" w:hAnsi="Calibri"/>
            <w:sz w:val="20"/>
            <w:szCs w:val="20"/>
          </w:rPr>
          <w:delText>a big component on the method by which the data sets will eventually</w:delText>
        </w:r>
      </w:del>
      <w:ins w:id="93" w:author="Heather" w:date="2015-10-16T08:59:00Z">
        <w:r w:rsidR="00F06769">
          <w:rPr>
            <w:rFonts w:ascii="Calibri" w:hAnsi="Calibri"/>
            <w:sz w:val="20"/>
            <w:szCs w:val="20"/>
          </w:rPr>
          <w:t>important for</w:t>
        </w:r>
      </w:ins>
      <w:r w:rsidRPr="00230768">
        <w:rPr>
          <w:rFonts w:ascii="Calibri" w:hAnsi="Calibri"/>
          <w:sz w:val="20"/>
          <w:szCs w:val="20"/>
        </w:rPr>
        <w:t xml:space="preserve"> merg</w:t>
      </w:r>
      <w:ins w:id="94" w:author="Heather" w:date="2015-10-16T08:59:00Z">
        <w:r w:rsidR="00F06769">
          <w:rPr>
            <w:rFonts w:ascii="Calibri" w:hAnsi="Calibri"/>
            <w:sz w:val="20"/>
            <w:szCs w:val="20"/>
          </w:rPr>
          <w:t>ing</w:t>
        </w:r>
      </w:ins>
      <w:del w:id="95" w:author="Heather" w:date="2015-10-16T08:59:00Z">
        <w:r w:rsidRPr="00230768" w:rsidDel="00F06769">
          <w:rPr>
            <w:rFonts w:ascii="Calibri" w:hAnsi="Calibri"/>
            <w:sz w:val="20"/>
            <w:szCs w:val="20"/>
          </w:rPr>
          <w:delText>ed</w:delText>
        </w:r>
      </w:del>
      <w:r w:rsidRPr="00230768">
        <w:rPr>
          <w:rFonts w:ascii="Calibri" w:hAnsi="Calibri"/>
          <w:sz w:val="20"/>
          <w:szCs w:val="20"/>
        </w:rPr>
        <w:t xml:space="preserve">; thus basic formatting </w:t>
      </w:r>
      <w:del w:id="96" w:author="Heather" w:date="2015-10-16T08:59:00Z">
        <w:r w:rsidRPr="00230768" w:rsidDel="00F06769">
          <w:rPr>
            <w:rFonts w:ascii="Calibri" w:hAnsi="Calibri"/>
            <w:sz w:val="20"/>
            <w:szCs w:val="20"/>
          </w:rPr>
          <w:delText>techniques were required</w:delText>
        </w:r>
      </w:del>
      <w:ins w:id="97" w:author="Heather" w:date="2015-10-16T08:59:00Z">
        <w:r w:rsidR="00F06769">
          <w:rPr>
            <w:rFonts w:ascii="Calibri" w:hAnsi="Calibri"/>
            <w:sz w:val="20"/>
            <w:szCs w:val="20"/>
          </w:rPr>
          <w:t>needs to be standard</w:t>
        </w:r>
      </w:ins>
      <w:r w:rsidRPr="00230768">
        <w:rPr>
          <w:rFonts w:ascii="Calibri" w:hAnsi="Calibri"/>
          <w:sz w:val="20"/>
          <w:szCs w:val="20"/>
        </w:rPr>
        <w:t xml:space="preserve">. </w:t>
      </w:r>
      <w:del w:id="98" w:author="Heather" w:date="2015-10-16T09:00:00Z">
        <w:r w:rsidRPr="00230768" w:rsidDel="00F06769">
          <w:rPr>
            <w:rFonts w:ascii="Calibri" w:hAnsi="Calibri"/>
            <w:sz w:val="20"/>
            <w:szCs w:val="20"/>
          </w:rPr>
          <w:delText>The basic formatting that was agreed upon was analyzing if the character strings followed</w:delText>
        </w:r>
      </w:del>
      <w:ins w:id="99" w:author="Heather" w:date="2015-10-16T09:00:00Z">
        <w:r w:rsidR="00F06769">
          <w:rPr>
            <w:rFonts w:ascii="Calibri" w:hAnsi="Calibri"/>
            <w:sz w:val="20"/>
            <w:szCs w:val="20"/>
          </w:rPr>
          <w:t>For the Names in particular, we evaluated whether or not they had a</w:t>
        </w:r>
      </w:ins>
      <w:r w:rsidRPr="00230768">
        <w:rPr>
          <w:rFonts w:ascii="Calibri" w:hAnsi="Calibri"/>
          <w:sz w:val="20"/>
          <w:szCs w:val="20"/>
        </w:rPr>
        <w:t xml:space="preserve"> proper case. </w:t>
      </w:r>
      <w:ins w:id="100" w:author="Heather" w:date="2015-10-16T09:00:00Z">
        <w:r w:rsidR="00F06769">
          <w:rPr>
            <w:rFonts w:ascii="Calibri" w:hAnsi="Calibri"/>
            <w:sz w:val="20"/>
            <w:szCs w:val="20"/>
          </w:rPr>
          <w:t>To do this,</w:t>
        </w:r>
      </w:ins>
      <w:del w:id="101" w:author="Heather" w:date="2015-10-16T09:00:00Z">
        <w:r w:rsidRPr="00230768" w:rsidDel="00F06769">
          <w:rPr>
            <w:rFonts w:ascii="Calibri" w:hAnsi="Calibri"/>
            <w:sz w:val="20"/>
            <w:szCs w:val="20"/>
          </w:rPr>
          <w:delText>The</w:delText>
        </w:r>
      </w:del>
      <w:r w:rsidRPr="00230768">
        <w:rPr>
          <w:rFonts w:ascii="Calibri" w:hAnsi="Calibri"/>
          <w:sz w:val="20"/>
          <w:szCs w:val="20"/>
        </w:rPr>
        <w:t xml:space="preserve"> </w:t>
      </w:r>
      <w:ins w:id="102" w:author="Heather" w:date="2015-10-16T09:01:00Z">
        <w:r w:rsidR="00F06769">
          <w:rPr>
            <w:rFonts w:ascii="Calibri" w:hAnsi="Calibri"/>
            <w:sz w:val="20"/>
            <w:szCs w:val="20"/>
          </w:rPr>
          <w:t xml:space="preserve">we split </w:t>
        </w:r>
      </w:ins>
      <w:del w:id="103" w:author="Heather" w:date="2015-10-16T09:01:00Z">
        <w:r w:rsidRPr="00230768" w:rsidDel="00F06769">
          <w:rPr>
            <w:rFonts w:ascii="Calibri" w:hAnsi="Calibri"/>
            <w:sz w:val="20"/>
            <w:szCs w:val="20"/>
          </w:rPr>
          <w:delText>method involved splitting</w:delText>
        </w:r>
      </w:del>
      <w:del w:id="104" w:author="Heather" w:date="2015-10-16T09:00:00Z">
        <w:r w:rsidRPr="00230768" w:rsidDel="00F06769">
          <w:rPr>
            <w:rFonts w:ascii="Calibri" w:hAnsi="Calibri"/>
            <w:sz w:val="20"/>
            <w:szCs w:val="20"/>
          </w:rPr>
          <w:delText xml:space="preserve"> </w:delText>
        </w:r>
      </w:del>
      <w:r w:rsidRPr="00230768">
        <w:rPr>
          <w:rFonts w:ascii="Calibri" w:hAnsi="Calibri"/>
          <w:sz w:val="20"/>
          <w:szCs w:val="20"/>
        </w:rPr>
        <w:t xml:space="preserve">up the strings </w:t>
      </w:r>
      <w:ins w:id="105" w:author="Heather" w:date="2015-10-16T09:01:00Z">
        <w:r w:rsidR="00F06769">
          <w:rPr>
            <w:rFonts w:ascii="Calibri" w:hAnsi="Calibri"/>
            <w:sz w:val="20"/>
            <w:szCs w:val="20"/>
          </w:rPr>
          <w:t xml:space="preserve">by word </w:t>
        </w:r>
      </w:ins>
      <w:r w:rsidRPr="00230768">
        <w:rPr>
          <w:rFonts w:ascii="Calibri" w:hAnsi="Calibri"/>
          <w:sz w:val="20"/>
          <w:szCs w:val="20"/>
        </w:rPr>
        <w:t>and count</w:t>
      </w:r>
      <w:ins w:id="106" w:author="Heather" w:date="2015-10-16T09:01:00Z">
        <w:r w:rsidR="00F06769">
          <w:rPr>
            <w:rFonts w:ascii="Calibri" w:hAnsi="Calibri"/>
            <w:sz w:val="20"/>
            <w:szCs w:val="20"/>
          </w:rPr>
          <w:t>ed</w:t>
        </w:r>
      </w:ins>
      <w:del w:id="107" w:author="Heather" w:date="2015-10-16T09:01:00Z">
        <w:r w:rsidRPr="00230768" w:rsidDel="00F06769">
          <w:rPr>
            <w:rFonts w:ascii="Calibri" w:hAnsi="Calibri"/>
            <w:sz w:val="20"/>
            <w:szCs w:val="20"/>
          </w:rPr>
          <w:delText>ing</w:delText>
        </w:r>
      </w:del>
      <w:r w:rsidRPr="00230768">
        <w:rPr>
          <w:rFonts w:ascii="Calibri" w:hAnsi="Calibri"/>
          <w:sz w:val="20"/>
          <w:szCs w:val="20"/>
        </w:rPr>
        <w:t xml:space="preserve"> the number of words</w:t>
      </w:r>
      <w:del w:id="108" w:author="Heather" w:date="2015-10-16T09:01:00Z">
        <w:r w:rsidRPr="00230768" w:rsidDel="00F06769">
          <w:rPr>
            <w:rFonts w:ascii="Calibri" w:hAnsi="Calibri"/>
            <w:sz w:val="20"/>
            <w:szCs w:val="20"/>
          </w:rPr>
          <w:delText xml:space="preserve"> in said string</w:delText>
        </w:r>
      </w:del>
      <w:ins w:id="109" w:author="Heather" w:date="2015-10-16T09:01:00Z">
        <w:r w:rsidR="00F06769">
          <w:rPr>
            <w:rFonts w:ascii="Calibri" w:hAnsi="Calibri"/>
            <w:sz w:val="20"/>
            <w:szCs w:val="20"/>
          </w:rPr>
          <w:t>, then</w:t>
        </w:r>
      </w:ins>
      <w:del w:id="110" w:author="Heather" w:date="2015-10-16T09:01:00Z">
        <w:r w:rsidRPr="00230768" w:rsidDel="00F06769">
          <w:rPr>
            <w:rFonts w:ascii="Calibri" w:hAnsi="Calibri"/>
            <w:sz w:val="20"/>
            <w:szCs w:val="20"/>
          </w:rPr>
          <w:delText xml:space="preserve">. </w:delText>
        </w:r>
      </w:del>
      <w:del w:id="111" w:author="Heather" w:date="2015-10-16T09:02:00Z">
        <w:r w:rsidRPr="00230768" w:rsidDel="00F06769">
          <w:rPr>
            <w:rFonts w:ascii="Calibri" w:hAnsi="Calibri"/>
            <w:sz w:val="20"/>
            <w:szCs w:val="20"/>
          </w:rPr>
          <w:delText>That value</w:delText>
        </w:r>
      </w:del>
      <w:del w:id="112" w:author="Heather" w:date="2015-10-16T09:01:00Z">
        <w:r w:rsidRPr="00230768" w:rsidDel="00F06769">
          <w:rPr>
            <w:rFonts w:ascii="Calibri" w:hAnsi="Calibri"/>
            <w:sz w:val="20"/>
            <w:szCs w:val="20"/>
          </w:rPr>
          <w:delText xml:space="preserve"> was </w:delText>
        </w:r>
      </w:del>
      <w:r w:rsidRPr="00230768">
        <w:rPr>
          <w:rFonts w:ascii="Calibri" w:hAnsi="Calibri"/>
          <w:sz w:val="20"/>
          <w:szCs w:val="20"/>
        </w:rPr>
        <w:t xml:space="preserve">compared </w:t>
      </w:r>
      <w:ins w:id="113" w:author="Heather" w:date="2015-10-16T09:02:00Z">
        <w:r w:rsidR="00F06769">
          <w:rPr>
            <w:rFonts w:ascii="Calibri" w:hAnsi="Calibri"/>
            <w:sz w:val="20"/>
            <w:szCs w:val="20"/>
          </w:rPr>
          <w:t xml:space="preserve">the number of words </w:t>
        </w:r>
      </w:ins>
      <w:r w:rsidRPr="00230768">
        <w:rPr>
          <w:rFonts w:ascii="Calibri" w:hAnsi="Calibri"/>
          <w:sz w:val="20"/>
          <w:szCs w:val="20"/>
        </w:rPr>
        <w:t xml:space="preserve">to the number of upper case letters in the string. For all strings in an attribute that did not </w:t>
      </w:r>
      <w:ins w:id="114" w:author="Heather" w:date="2015-10-16T09:02:00Z">
        <w:r w:rsidR="00F06769">
          <w:rPr>
            <w:rFonts w:ascii="Calibri" w:hAnsi="Calibri"/>
            <w:sz w:val="20"/>
            <w:szCs w:val="20"/>
          </w:rPr>
          <w:t>follow this rule,</w:t>
        </w:r>
      </w:ins>
      <w:commentRangeStart w:id="115"/>
      <w:r w:rsidRPr="00230768">
        <w:rPr>
          <w:rFonts w:ascii="Calibri" w:hAnsi="Calibri"/>
          <w:sz w:val="20"/>
          <w:szCs w:val="20"/>
        </w:rPr>
        <w:t xml:space="preserve">match it were summed of to make up the second subcomponent of the second component. </w:t>
      </w:r>
      <w:commentRangeEnd w:id="115"/>
      <w:r w:rsidR="00F06769">
        <w:rPr>
          <w:rStyle w:val="CommentReference"/>
        </w:rPr>
        <w:commentReference w:id="115"/>
      </w:r>
    </w:p>
    <w:p w14:paraId="4299546C" w14:textId="77777777" w:rsidR="00230768" w:rsidRPr="00230768" w:rsidRDefault="00230768" w:rsidP="00230768">
      <w:pPr>
        <w:rPr>
          <w:rFonts w:ascii="Calibri" w:hAnsi="Calibri"/>
          <w:sz w:val="20"/>
          <w:szCs w:val="20"/>
        </w:rPr>
      </w:pPr>
    </w:p>
    <w:p w14:paraId="0F488A61" w14:textId="624E70A6" w:rsidR="00230768" w:rsidRPr="00230768" w:rsidRDefault="00F06769" w:rsidP="00230768">
      <w:pPr>
        <w:rPr>
          <w:rFonts w:ascii="Calibri" w:hAnsi="Calibri"/>
          <w:sz w:val="20"/>
          <w:szCs w:val="20"/>
        </w:rPr>
      </w:pPr>
      <w:ins w:id="116" w:author="Heather" w:date="2015-10-16T09:03:00Z">
        <w:r>
          <w:rPr>
            <w:rFonts w:ascii="Calibri" w:hAnsi="Calibri"/>
            <w:sz w:val="20"/>
            <w:szCs w:val="20"/>
          </w:rPr>
          <w:t xml:space="preserve">After creating the two sub-scores above, they are </w:t>
        </w:r>
      </w:ins>
      <w:del w:id="117" w:author="Heather" w:date="2015-10-16T09:03:00Z">
        <w:r w:rsidR="00230768" w:rsidRPr="00230768" w:rsidDel="00F06769">
          <w:rPr>
            <w:rFonts w:ascii="Calibri" w:hAnsi="Calibri"/>
            <w:sz w:val="20"/>
            <w:szCs w:val="20"/>
          </w:rPr>
          <w:delText>The two scores were</w:delText>
        </w:r>
      </w:del>
      <w:r w:rsidR="00230768" w:rsidRPr="00230768">
        <w:rPr>
          <w:rFonts w:ascii="Calibri" w:hAnsi="Calibri"/>
          <w:sz w:val="20"/>
          <w:szCs w:val="20"/>
        </w:rPr>
        <w:t xml:space="preserve"> weighted equally and subtracted from 1 </w:t>
      </w:r>
      <w:del w:id="118" w:author="Heather" w:date="2015-10-16T09:04:00Z">
        <w:r w:rsidR="00230768" w:rsidRPr="00230768" w:rsidDel="00F06769">
          <w:rPr>
            <w:rFonts w:ascii="Calibri" w:hAnsi="Calibri"/>
            <w:sz w:val="20"/>
            <w:szCs w:val="20"/>
          </w:rPr>
          <w:delText>to represent a score that was reflective of a percentage</w:delText>
        </w:r>
      </w:del>
      <w:ins w:id="119" w:author="Heather" w:date="2015-10-16T09:12:00Z">
        <w:r w:rsidR="00C86565">
          <w:rPr>
            <w:rFonts w:ascii="Calibri" w:hAnsi="Calibri"/>
            <w:sz w:val="20"/>
            <w:szCs w:val="20"/>
          </w:rPr>
          <w:t xml:space="preserve">, </w:t>
        </w:r>
      </w:ins>
      <w:ins w:id="120" w:author="Heather" w:date="2015-10-16T09:04:00Z">
        <w:r>
          <w:rPr>
            <w:rFonts w:ascii="Calibri" w:hAnsi="Calibri"/>
            <w:sz w:val="20"/>
            <w:szCs w:val="20"/>
          </w:rPr>
          <w:t>yielding one final percentage</w:t>
        </w:r>
      </w:ins>
      <w:r w:rsidR="00230768" w:rsidRPr="00230768">
        <w:rPr>
          <w:rFonts w:ascii="Calibri" w:hAnsi="Calibri"/>
          <w:sz w:val="20"/>
          <w:szCs w:val="20"/>
        </w:rPr>
        <w:t xml:space="preserve">. After running through </w:t>
      </w:r>
      <w:ins w:id="121" w:author="Heather" w:date="2015-10-16T09:04:00Z">
        <w:r>
          <w:rPr>
            <w:rFonts w:ascii="Calibri" w:hAnsi="Calibri"/>
            <w:sz w:val="20"/>
            <w:szCs w:val="20"/>
          </w:rPr>
          <w:t>each of</w:t>
        </w:r>
      </w:ins>
      <w:del w:id="122" w:author="Heather" w:date="2015-10-16T09:04:00Z">
        <w:r w:rsidR="00230768" w:rsidRPr="00230768" w:rsidDel="00F06769">
          <w:rPr>
            <w:rFonts w:ascii="Calibri" w:hAnsi="Calibri"/>
            <w:sz w:val="20"/>
            <w:szCs w:val="20"/>
          </w:rPr>
          <w:delText>all</w:delText>
        </w:r>
      </w:del>
      <w:r w:rsidR="00230768" w:rsidRPr="00230768">
        <w:rPr>
          <w:rFonts w:ascii="Calibri" w:hAnsi="Calibri"/>
          <w:sz w:val="20"/>
          <w:szCs w:val="20"/>
        </w:rPr>
        <w:t xml:space="preserve"> the data sets, </w:t>
      </w:r>
      <w:del w:id="123" w:author="Heather" w:date="2015-10-16T09:04:00Z">
        <w:r w:rsidR="00230768" w:rsidRPr="00230768" w:rsidDel="00F06769">
          <w:rPr>
            <w:rFonts w:ascii="Calibri" w:hAnsi="Calibri"/>
            <w:sz w:val="20"/>
            <w:szCs w:val="20"/>
          </w:rPr>
          <w:delText>some basic assumptions were validated.</w:delText>
        </w:r>
      </w:del>
      <w:ins w:id="124" w:author="Heather" w:date="2015-10-16T09:04:00Z">
        <w:r w:rsidR="00C86565">
          <w:rPr>
            <w:rFonts w:ascii="Calibri" w:hAnsi="Calibri"/>
            <w:sz w:val="20"/>
            <w:szCs w:val="20"/>
          </w:rPr>
          <w:t xml:space="preserve">we </w:t>
        </w:r>
      </w:ins>
      <w:ins w:id="125" w:author="Heather" w:date="2015-10-16T09:12:00Z">
        <w:r w:rsidR="00C86565">
          <w:rPr>
            <w:rFonts w:ascii="Calibri" w:hAnsi="Calibri"/>
            <w:sz w:val="20"/>
            <w:szCs w:val="20"/>
          </w:rPr>
          <w:t>are</w:t>
        </w:r>
      </w:ins>
      <w:ins w:id="126" w:author="Heather" w:date="2015-10-16T09:04:00Z">
        <w:r>
          <w:rPr>
            <w:rFonts w:ascii="Calibri" w:hAnsi="Calibri"/>
            <w:sz w:val="20"/>
            <w:szCs w:val="20"/>
          </w:rPr>
          <w:t xml:space="preserve"> able to make </w:t>
        </w:r>
      </w:ins>
      <w:ins w:id="127" w:author="Heather" w:date="2015-10-16T09:05:00Z">
        <w:r>
          <w:rPr>
            <w:rFonts w:ascii="Calibri" w:hAnsi="Calibri"/>
            <w:sz w:val="20"/>
            <w:szCs w:val="20"/>
          </w:rPr>
          <w:t>general</w:t>
        </w:r>
      </w:ins>
      <w:ins w:id="128" w:author="Heather" w:date="2015-10-16T09:04:00Z">
        <w:r>
          <w:rPr>
            <w:rFonts w:ascii="Calibri" w:hAnsi="Calibri"/>
            <w:sz w:val="20"/>
            <w:szCs w:val="20"/>
          </w:rPr>
          <w:t xml:space="preserve"> conclusions about the data.</w:t>
        </w:r>
      </w:ins>
      <w:r w:rsidR="00230768" w:rsidRPr="00230768">
        <w:rPr>
          <w:rFonts w:ascii="Calibri" w:hAnsi="Calibri"/>
          <w:sz w:val="20"/>
          <w:szCs w:val="20"/>
        </w:rPr>
        <w:t xml:space="preserve"> </w:t>
      </w:r>
      <w:del w:id="129" w:author="Heather" w:date="2015-10-16T09:05:00Z">
        <w:r w:rsidR="00230768" w:rsidRPr="00230768" w:rsidDel="00F06769">
          <w:rPr>
            <w:rFonts w:ascii="Calibri" w:hAnsi="Calibri"/>
            <w:sz w:val="20"/>
            <w:szCs w:val="20"/>
          </w:rPr>
          <w:delText>In the case where data was pulled from the API, the</w:delText>
        </w:r>
      </w:del>
      <w:ins w:id="130" w:author="Heather" w:date="2015-10-16T09:05:00Z">
        <w:r>
          <w:rPr>
            <w:rFonts w:ascii="Calibri" w:hAnsi="Calibri"/>
            <w:sz w:val="20"/>
            <w:szCs w:val="20"/>
          </w:rPr>
          <w:t>For data originating from an API, the</w:t>
        </w:r>
      </w:ins>
      <w:r w:rsidR="00230768" w:rsidRPr="00230768">
        <w:rPr>
          <w:rFonts w:ascii="Calibri" w:hAnsi="Calibri"/>
          <w:sz w:val="20"/>
          <w:szCs w:val="20"/>
        </w:rPr>
        <w:t xml:space="preserve"> percentage </w:t>
      </w:r>
      <w:ins w:id="131" w:author="Heather" w:date="2015-10-16T09:12:00Z">
        <w:r w:rsidR="00C86565">
          <w:rPr>
            <w:rFonts w:ascii="Calibri" w:hAnsi="Calibri"/>
            <w:sz w:val="20"/>
            <w:szCs w:val="20"/>
          </w:rPr>
          <w:t>i</w:t>
        </w:r>
      </w:ins>
      <w:del w:id="132" w:author="Heather" w:date="2015-10-16T09:12:00Z">
        <w:r w:rsidR="00230768" w:rsidRPr="00230768" w:rsidDel="00C86565">
          <w:rPr>
            <w:rFonts w:ascii="Calibri" w:hAnsi="Calibri"/>
            <w:sz w:val="20"/>
            <w:szCs w:val="20"/>
          </w:rPr>
          <w:delText>wa</w:delText>
        </w:r>
      </w:del>
      <w:r w:rsidR="00230768" w:rsidRPr="00230768">
        <w:rPr>
          <w:rFonts w:ascii="Calibri" w:hAnsi="Calibri"/>
          <w:sz w:val="20"/>
          <w:szCs w:val="20"/>
        </w:rPr>
        <w:t xml:space="preserve">s significantly higher than </w:t>
      </w:r>
      <w:del w:id="133" w:author="Heather" w:date="2015-10-16T09:05:00Z">
        <w:r w:rsidR="00230768" w:rsidRPr="00230768" w:rsidDel="00F06769">
          <w:rPr>
            <w:rFonts w:ascii="Calibri" w:hAnsi="Calibri"/>
            <w:sz w:val="20"/>
            <w:szCs w:val="20"/>
          </w:rPr>
          <w:delText>non API obtained data</w:delText>
        </w:r>
      </w:del>
      <w:ins w:id="134" w:author="Heather" w:date="2015-10-16T09:05:00Z">
        <w:r>
          <w:rPr>
            <w:rFonts w:ascii="Calibri" w:hAnsi="Calibri"/>
            <w:sz w:val="20"/>
            <w:szCs w:val="20"/>
          </w:rPr>
          <w:t xml:space="preserve">that of data </w:t>
        </w:r>
        <w:commentRangeStart w:id="135"/>
        <w:r>
          <w:rPr>
            <w:rFonts w:ascii="Calibri" w:hAnsi="Calibri"/>
            <w:sz w:val="20"/>
            <w:szCs w:val="20"/>
          </w:rPr>
          <w:t>originating from scraping or csv downloads</w:t>
        </w:r>
      </w:ins>
      <w:r w:rsidR="00230768" w:rsidRPr="00230768">
        <w:rPr>
          <w:rFonts w:ascii="Calibri" w:hAnsi="Calibri"/>
          <w:sz w:val="20"/>
          <w:szCs w:val="20"/>
        </w:rPr>
        <w:t xml:space="preserve">. </w:t>
      </w:r>
      <w:commentRangeEnd w:id="135"/>
      <w:r>
        <w:rPr>
          <w:rStyle w:val="CommentReference"/>
        </w:rPr>
        <w:commentReference w:id="135"/>
      </w:r>
      <w:r w:rsidR="00230768" w:rsidRPr="00230768">
        <w:rPr>
          <w:rFonts w:ascii="Calibri" w:hAnsi="Calibri"/>
          <w:sz w:val="20"/>
          <w:szCs w:val="20"/>
        </w:rPr>
        <w:t>The worse scoring data set was scrap</w:t>
      </w:r>
      <w:del w:id="136" w:author="Heather" w:date="2015-10-16T09:06:00Z">
        <w:r w:rsidR="00230768" w:rsidRPr="00230768" w:rsidDel="00F06769">
          <w:rPr>
            <w:rFonts w:ascii="Calibri" w:hAnsi="Calibri"/>
            <w:sz w:val="20"/>
            <w:szCs w:val="20"/>
          </w:rPr>
          <w:delText>p</w:delText>
        </w:r>
      </w:del>
      <w:r w:rsidR="00230768" w:rsidRPr="00230768">
        <w:rPr>
          <w:rFonts w:ascii="Calibri" w:hAnsi="Calibri"/>
          <w:sz w:val="20"/>
          <w:szCs w:val="20"/>
        </w:rPr>
        <w:t xml:space="preserve">ed from the New York Times. </w:t>
      </w:r>
      <w:ins w:id="137" w:author="Heather" w:date="2015-10-16T09:07:00Z">
        <w:r>
          <w:rPr>
            <w:rFonts w:ascii="Calibri" w:hAnsi="Calibri"/>
            <w:sz w:val="20"/>
            <w:szCs w:val="20"/>
          </w:rPr>
          <w:t xml:space="preserve">This indicates a flaw in the scoring algorithm since in this file missingness might be totally fine on an attribute by attribute basis.  Also, </w:t>
        </w:r>
      </w:ins>
      <w:ins w:id="138" w:author="Heather" w:date="2015-10-16T09:08:00Z">
        <w:r>
          <w:rPr>
            <w:rFonts w:ascii="Calibri" w:hAnsi="Calibri"/>
            <w:sz w:val="20"/>
            <w:szCs w:val="20"/>
          </w:rPr>
          <w:t>d</w:t>
        </w:r>
      </w:ins>
      <w:del w:id="139" w:author="Heather" w:date="2015-10-16T09:08:00Z">
        <w:r w:rsidR="00230768" w:rsidRPr="00230768" w:rsidDel="00F06769">
          <w:rPr>
            <w:rFonts w:ascii="Calibri" w:hAnsi="Calibri"/>
            <w:sz w:val="20"/>
            <w:szCs w:val="20"/>
          </w:rPr>
          <w:delText>D</w:delText>
        </w:r>
      </w:del>
      <w:r w:rsidR="00230768" w:rsidRPr="00230768">
        <w:rPr>
          <w:rFonts w:ascii="Calibri" w:hAnsi="Calibri"/>
          <w:sz w:val="20"/>
          <w:szCs w:val="20"/>
        </w:rPr>
        <w:t>ue to the way it was scra</w:t>
      </w:r>
      <w:del w:id="140" w:author="Heather" w:date="2015-10-16T09:08:00Z">
        <w:r w:rsidR="00230768" w:rsidRPr="00230768" w:rsidDel="00F06769">
          <w:rPr>
            <w:rFonts w:ascii="Calibri" w:hAnsi="Calibri"/>
            <w:sz w:val="20"/>
            <w:szCs w:val="20"/>
          </w:rPr>
          <w:delText>p</w:delText>
        </w:r>
      </w:del>
      <w:r w:rsidR="00230768" w:rsidRPr="00230768">
        <w:rPr>
          <w:rFonts w:ascii="Calibri" w:hAnsi="Calibri"/>
          <w:sz w:val="20"/>
          <w:szCs w:val="20"/>
        </w:rPr>
        <w:t xml:space="preserve">ped, </w:t>
      </w:r>
      <w:ins w:id="141" w:author="Heather" w:date="2015-10-16T09:09:00Z">
        <w:r w:rsidR="00C86565">
          <w:rPr>
            <w:rFonts w:ascii="Calibri" w:hAnsi="Calibri"/>
            <w:sz w:val="20"/>
            <w:szCs w:val="20"/>
          </w:rPr>
          <w:t>some numeric</w:t>
        </w:r>
      </w:ins>
      <w:del w:id="142" w:author="Heather" w:date="2015-10-16T09:09:00Z">
        <w:r w:rsidR="00230768" w:rsidRPr="00230768" w:rsidDel="00C86565">
          <w:rPr>
            <w:rFonts w:ascii="Calibri" w:hAnsi="Calibri"/>
            <w:sz w:val="20"/>
            <w:szCs w:val="20"/>
          </w:rPr>
          <w:delText>the</w:delText>
        </w:r>
      </w:del>
      <w:r w:rsidR="00230768" w:rsidRPr="00230768">
        <w:rPr>
          <w:rFonts w:ascii="Calibri" w:hAnsi="Calibri"/>
          <w:sz w:val="20"/>
          <w:szCs w:val="20"/>
        </w:rPr>
        <w:t xml:space="preserve"> attributes remained </w:t>
      </w:r>
      <w:ins w:id="143" w:author="Heather" w:date="2015-10-16T09:09:00Z">
        <w:r w:rsidR="00C86565">
          <w:rPr>
            <w:rFonts w:ascii="Calibri" w:hAnsi="Calibri"/>
            <w:sz w:val="20"/>
            <w:szCs w:val="20"/>
          </w:rPr>
          <w:t xml:space="preserve">as </w:t>
        </w:r>
      </w:ins>
      <w:r w:rsidR="00230768" w:rsidRPr="00230768">
        <w:rPr>
          <w:rFonts w:ascii="Calibri" w:hAnsi="Calibri"/>
          <w:sz w:val="20"/>
          <w:szCs w:val="20"/>
        </w:rPr>
        <w:t>strings</w:t>
      </w:r>
      <w:ins w:id="144" w:author="Heather" w:date="2015-10-16T09:09:00Z">
        <w:r w:rsidR="00C86565">
          <w:rPr>
            <w:rFonts w:ascii="Calibri" w:hAnsi="Calibri"/>
            <w:sz w:val="20"/>
            <w:szCs w:val="20"/>
          </w:rPr>
          <w:t>.</w:t>
        </w:r>
      </w:ins>
      <w:del w:id="145" w:author="Heather" w:date="2015-10-16T09:09:00Z">
        <w:r w:rsidR="00230768" w:rsidRPr="00230768" w:rsidDel="00C86565">
          <w:rPr>
            <w:rFonts w:ascii="Calibri" w:hAnsi="Calibri"/>
            <w:sz w:val="20"/>
            <w:szCs w:val="20"/>
          </w:rPr>
          <w:delText>,</w:delText>
        </w:r>
      </w:del>
      <w:r w:rsidR="00230768" w:rsidRPr="00230768">
        <w:rPr>
          <w:rFonts w:ascii="Calibri" w:hAnsi="Calibri"/>
          <w:sz w:val="20"/>
          <w:szCs w:val="20"/>
        </w:rPr>
        <w:t xml:space="preserve"> </w:t>
      </w:r>
      <w:ins w:id="146" w:author="Heather" w:date="2015-10-16T09:09:00Z">
        <w:r w:rsidR="00C86565">
          <w:rPr>
            <w:rFonts w:ascii="Calibri" w:hAnsi="Calibri"/>
            <w:sz w:val="20"/>
            <w:szCs w:val="20"/>
          </w:rPr>
          <w:t>I</w:t>
        </w:r>
      </w:ins>
      <w:del w:id="147" w:author="Heather" w:date="2015-10-16T09:09:00Z">
        <w:r w:rsidR="00230768" w:rsidRPr="00230768" w:rsidDel="00C86565">
          <w:rPr>
            <w:rFonts w:ascii="Calibri" w:hAnsi="Calibri"/>
            <w:sz w:val="20"/>
            <w:szCs w:val="20"/>
          </w:rPr>
          <w:delText>i</w:delText>
        </w:r>
      </w:del>
      <w:r w:rsidR="00230768" w:rsidRPr="00230768">
        <w:rPr>
          <w:rFonts w:ascii="Calibri" w:hAnsi="Calibri"/>
          <w:sz w:val="20"/>
          <w:szCs w:val="20"/>
        </w:rPr>
        <w:t xml:space="preserve">n order to compensate for the string </w:t>
      </w:r>
      <w:ins w:id="148" w:author="Heather" w:date="2015-10-16T09:10:00Z">
        <w:r w:rsidR="00C86565">
          <w:rPr>
            <w:rFonts w:ascii="Calibri" w:hAnsi="Calibri"/>
            <w:sz w:val="20"/>
            <w:szCs w:val="20"/>
          </w:rPr>
          <w:t xml:space="preserve">form of those </w:t>
        </w:r>
      </w:ins>
      <w:r w:rsidR="00230768" w:rsidRPr="00230768">
        <w:rPr>
          <w:rFonts w:ascii="Calibri" w:hAnsi="Calibri"/>
          <w:sz w:val="20"/>
          <w:szCs w:val="20"/>
        </w:rPr>
        <w:t xml:space="preserve">attributes, </w:t>
      </w:r>
      <w:ins w:id="149" w:author="Heather" w:date="2015-10-16T09:09:00Z">
        <w:r w:rsidR="00C86565">
          <w:rPr>
            <w:rFonts w:ascii="Calibri" w:hAnsi="Calibri"/>
            <w:sz w:val="20"/>
            <w:szCs w:val="20"/>
          </w:rPr>
          <w:t>the data cleaning script</w:t>
        </w:r>
      </w:ins>
      <w:del w:id="150" w:author="Heather" w:date="2015-10-16T09:09:00Z">
        <w:r w:rsidR="00230768" w:rsidRPr="00230768" w:rsidDel="00C86565">
          <w:rPr>
            <w:rFonts w:ascii="Calibri" w:hAnsi="Calibri"/>
            <w:sz w:val="20"/>
            <w:szCs w:val="20"/>
          </w:rPr>
          <w:delText>some</w:delText>
        </w:r>
      </w:del>
      <w:r w:rsidR="00230768" w:rsidRPr="00230768">
        <w:rPr>
          <w:rFonts w:ascii="Calibri" w:hAnsi="Calibri"/>
          <w:sz w:val="20"/>
          <w:szCs w:val="20"/>
        </w:rPr>
        <w:t xml:space="preserve"> </w:t>
      </w:r>
      <w:ins w:id="151" w:author="Heather" w:date="2015-10-16T09:09:00Z">
        <w:r w:rsidR="00C86565">
          <w:rPr>
            <w:rFonts w:ascii="Calibri" w:hAnsi="Calibri"/>
            <w:sz w:val="20"/>
            <w:szCs w:val="20"/>
          </w:rPr>
          <w:t xml:space="preserve">performed </w:t>
        </w:r>
      </w:ins>
      <w:ins w:id="152" w:author="Heather" w:date="2015-10-16T09:10:00Z">
        <w:r w:rsidR="00C86565">
          <w:rPr>
            <w:rFonts w:ascii="Calibri" w:hAnsi="Calibri"/>
            <w:sz w:val="20"/>
            <w:szCs w:val="20"/>
          </w:rPr>
          <w:t>light</w:t>
        </w:r>
      </w:ins>
      <w:del w:id="153" w:author="Heather" w:date="2015-10-16T09:10:00Z">
        <w:r w:rsidR="00230768" w:rsidRPr="00230768" w:rsidDel="00C86565">
          <w:rPr>
            <w:rFonts w:ascii="Calibri" w:hAnsi="Calibri"/>
            <w:sz w:val="20"/>
            <w:szCs w:val="20"/>
          </w:rPr>
          <w:delText>required some slight</w:delText>
        </w:r>
      </w:del>
      <w:r w:rsidR="00230768" w:rsidRPr="00230768">
        <w:rPr>
          <w:rFonts w:ascii="Calibri" w:hAnsi="Calibri"/>
          <w:sz w:val="20"/>
          <w:szCs w:val="20"/>
        </w:rPr>
        <w:t xml:space="preserve"> editing </w:t>
      </w:r>
      <w:del w:id="154" w:author="Heather" w:date="2015-10-16T09:10:00Z">
        <w:r w:rsidR="00230768" w:rsidRPr="00230768" w:rsidDel="00C86565">
          <w:rPr>
            <w:rFonts w:ascii="Calibri" w:hAnsi="Calibri"/>
            <w:sz w:val="20"/>
            <w:szCs w:val="20"/>
          </w:rPr>
          <w:delText>of clearly</w:delText>
        </w:r>
      </w:del>
      <w:ins w:id="155" w:author="Heather" w:date="2015-10-16T09:10:00Z">
        <w:r w:rsidR="00C86565">
          <w:rPr>
            <w:rFonts w:ascii="Calibri" w:hAnsi="Calibri"/>
            <w:sz w:val="20"/>
            <w:szCs w:val="20"/>
          </w:rPr>
          <w:t>to convert them to a</w:t>
        </w:r>
      </w:ins>
      <w:r w:rsidR="00230768" w:rsidRPr="00230768">
        <w:rPr>
          <w:rFonts w:ascii="Calibri" w:hAnsi="Calibri"/>
          <w:sz w:val="20"/>
          <w:szCs w:val="20"/>
        </w:rPr>
        <w:t xml:space="preserve"> numeric</w:t>
      </w:r>
      <w:ins w:id="156" w:author="Heather" w:date="2015-10-16T09:10:00Z">
        <w:r w:rsidR="00C86565">
          <w:rPr>
            <w:rFonts w:ascii="Calibri" w:hAnsi="Calibri"/>
            <w:sz w:val="20"/>
            <w:szCs w:val="20"/>
          </w:rPr>
          <w:t xml:space="preserve"> format</w:t>
        </w:r>
      </w:ins>
      <w:del w:id="157" w:author="Heather" w:date="2015-10-16T09:10:00Z">
        <w:r w:rsidR="00230768" w:rsidRPr="00230768" w:rsidDel="00C86565">
          <w:rPr>
            <w:rFonts w:ascii="Calibri" w:hAnsi="Calibri"/>
            <w:sz w:val="20"/>
            <w:szCs w:val="20"/>
          </w:rPr>
          <w:delText xml:space="preserve"> attributes</w:delText>
        </w:r>
      </w:del>
      <w:r w:rsidR="00230768" w:rsidRPr="00230768">
        <w:rPr>
          <w:rFonts w:ascii="Calibri" w:hAnsi="Calibri"/>
          <w:sz w:val="20"/>
          <w:szCs w:val="20"/>
        </w:rPr>
        <w:t xml:space="preserve">. There were two </w:t>
      </w:r>
      <w:del w:id="158" w:author="Heather" w:date="2015-10-16T09:11:00Z">
        <w:r w:rsidR="00230768" w:rsidRPr="00230768" w:rsidDel="00C86565">
          <w:rPr>
            <w:rFonts w:ascii="Calibri" w:hAnsi="Calibri"/>
            <w:sz w:val="20"/>
            <w:szCs w:val="20"/>
          </w:rPr>
          <w:delText>major surprises to the assumptions made</w:delText>
        </w:r>
      </w:del>
      <w:ins w:id="159" w:author="Heather" w:date="2015-10-16T09:11:00Z">
        <w:r w:rsidR="00C86565">
          <w:rPr>
            <w:rFonts w:ascii="Calibri" w:hAnsi="Calibri"/>
            <w:sz w:val="20"/>
            <w:szCs w:val="20"/>
          </w:rPr>
          <w:t xml:space="preserve">unexpected results of the cleaning </w:t>
        </w:r>
        <w:r w:rsidR="00C86565">
          <w:rPr>
            <w:rFonts w:ascii="Calibri" w:hAnsi="Calibri"/>
            <w:sz w:val="20"/>
            <w:szCs w:val="20"/>
          </w:rPr>
          <w:lastRenderedPageBreak/>
          <w:t>algorithm</w:t>
        </w:r>
      </w:ins>
      <w:r w:rsidR="00230768" w:rsidRPr="00230768">
        <w:rPr>
          <w:rFonts w:ascii="Calibri" w:hAnsi="Calibri"/>
          <w:sz w:val="20"/>
          <w:szCs w:val="20"/>
        </w:rPr>
        <w:t xml:space="preserve">. </w:t>
      </w:r>
      <w:del w:id="160" w:author="Heather" w:date="2015-10-16T09:14:00Z">
        <w:r w:rsidR="00230768" w:rsidRPr="00230768" w:rsidDel="00C86565">
          <w:rPr>
            <w:rFonts w:ascii="Calibri" w:hAnsi="Calibri"/>
            <w:sz w:val="20"/>
            <w:szCs w:val="20"/>
          </w:rPr>
          <w:delText xml:space="preserve">One </w:delText>
        </w:r>
      </w:del>
      <w:del w:id="161" w:author="Heather" w:date="2015-10-16T09:13:00Z">
        <w:r w:rsidR="00230768" w:rsidRPr="00230768" w:rsidDel="00C86565">
          <w:rPr>
            <w:rFonts w:ascii="Calibri" w:hAnsi="Calibri"/>
            <w:sz w:val="20"/>
            <w:szCs w:val="20"/>
          </w:rPr>
          <w:delText>wa</w:delText>
        </w:r>
      </w:del>
      <w:del w:id="162" w:author="Heather" w:date="2015-10-16T09:14:00Z">
        <w:r w:rsidR="00230768" w:rsidRPr="00230768" w:rsidDel="00C86565">
          <w:rPr>
            <w:rFonts w:ascii="Calibri" w:hAnsi="Calibri"/>
            <w:sz w:val="20"/>
            <w:szCs w:val="20"/>
          </w:rPr>
          <w:delText xml:space="preserve">s </w:delText>
        </w:r>
      </w:del>
      <w:ins w:id="163" w:author="Heather" w:date="2015-10-16T09:14:00Z">
        <w:r w:rsidR="00C86565">
          <w:rPr>
            <w:rFonts w:ascii="Calibri" w:hAnsi="Calibri"/>
            <w:sz w:val="20"/>
            <w:szCs w:val="20"/>
          </w:rPr>
          <w:t xml:space="preserve">Since </w:t>
        </w:r>
      </w:ins>
      <w:r w:rsidR="00230768" w:rsidRPr="00230768">
        <w:rPr>
          <w:rFonts w:ascii="Calibri" w:hAnsi="Calibri"/>
          <w:sz w:val="20"/>
          <w:szCs w:val="20"/>
        </w:rPr>
        <w:t xml:space="preserve">the FEC data </w:t>
      </w:r>
      <w:del w:id="164" w:author="Heather" w:date="2015-10-16T09:14:00Z">
        <w:r w:rsidR="00230768" w:rsidRPr="00230768" w:rsidDel="00C86565">
          <w:rPr>
            <w:rFonts w:ascii="Calibri" w:hAnsi="Calibri"/>
            <w:sz w:val="20"/>
            <w:szCs w:val="20"/>
          </w:rPr>
          <w:delText xml:space="preserve">that </w:delText>
        </w:r>
      </w:del>
      <w:r w:rsidR="00230768" w:rsidRPr="00230768">
        <w:rPr>
          <w:rFonts w:ascii="Calibri" w:hAnsi="Calibri"/>
          <w:sz w:val="20"/>
          <w:szCs w:val="20"/>
        </w:rPr>
        <w:t>was obtained in Excel Format</w:t>
      </w:r>
      <w:ins w:id="165" w:author="Heather" w:date="2015-10-16T09:14:00Z">
        <w:r w:rsidR="00C86565">
          <w:rPr>
            <w:rFonts w:ascii="Calibri" w:hAnsi="Calibri"/>
            <w:sz w:val="20"/>
            <w:szCs w:val="20"/>
          </w:rPr>
          <w:t xml:space="preserve"> and theoretically </w:t>
        </w:r>
      </w:ins>
      <w:ins w:id="166" w:author="Heather" w:date="2015-10-16T09:15:00Z">
        <w:r w:rsidR="00C86565">
          <w:rPr>
            <w:rFonts w:ascii="Calibri" w:hAnsi="Calibri"/>
            <w:sz w:val="20"/>
            <w:szCs w:val="20"/>
          </w:rPr>
          <w:t>preprocessed</w:t>
        </w:r>
      </w:ins>
      <w:del w:id="167" w:author="Heather" w:date="2015-10-16T09:13:00Z">
        <w:r w:rsidR="00230768" w:rsidRPr="00230768" w:rsidDel="00C86565">
          <w:rPr>
            <w:rFonts w:ascii="Calibri" w:hAnsi="Calibri"/>
            <w:sz w:val="20"/>
            <w:szCs w:val="20"/>
          </w:rPr>
          <w:delText xml:space="preserve">, these </w:delText>
        </w:r>
      </w:del>
      <w:ins w:id="168" w:author="Heather" w:date="2015-10-16T09:15:00Z">
        <w:r w:rsidR="00C86565">
          <w:rPr>
            <w:rFonts w:ascii="Calibri" w:hAnsi="Calibri"/>
            <w:sz w:val="20"/>
            <w:szCs w:val="20"/>
          </w:rPr>
          <w:t xml:space="preserve">it was expected to </w:t>
        </w:r>
      </w:ins>
      <w:r w:rsidR="00230768" w:rsidRPr="00230768">
        <w:rPr>
          <w:rFonts w:ascii="Calibri" w:hAnsi="Calibri"/>
          <w:sz w:val="20"/>
          <w:szCs w:val="20"/>
        </w:rPr>
        <w:t>score</w:t>
      </w:r>
      <w:del w:id="169" w:author="Heather" w:date="2015-10-16T09:16:00Z">
        <w:r w:rsidR="00230768" w:rsidRPr="00230768" w:rsidDel="00C86565">
          <w:rPr>
            <w:rFonts w:ascii="Calibri" w:hAnsi="Calibri"/>
            <w:sz w:val="20"/>
            <w:szCs w:val="20"/>
          </w:rPr>
          <w:delText>d</w:delText>
        </w:r>
      </w:del>
      <w:r w:rsidR="00230768" w:rsidRPr="00230768">
        <w:rPr>
          <w:rFonts w:ascii="Calibri" w:hAnsi="Calibri"/>
          <w:sz w:val="20"/>
          <w:szCs w:val="20"/>
        </w:rPr>
        <w:t xml:space="preserve"> significantly better than the </w:t>
      </w:r>
      <w:ins w:id="170" w:author="Heather" w:date="2015-10-16T09:13:00Z">
        <w:r w:rsidR="00C86565">
          <w:rPr>
            <w:rFonts w:ascii="Calibri" w:hAnsi="Calibri"/>
            <w:sz w:val="20"/>
            <w:szCs w:val="20"/>
          </w:rPr>
          <w:t xml:space="preserve">scraped </w:t>
        </w:r>
      </w:ins>
      <w:r w:rsidR="00230768" w:rsidRPr="00230768">
        <w:rPr>
          <w:rFonts w:ascii="Calibri" w:hAnsi="Calibri"/>
          <w:sz w:val="20"/>
          <w:szCs w:val="20"/>
        </w:rPr>
        <w:t xml:space="preserve">New York Times Data Set, </w:t>
      </w:r>
      <w:ins w:id="171" w:author="Heather" w:date="2015-10-16T09:16:00Z">
        <w:r w:rsidR="00C86565">
          <w:rPr>
            <w:rFonts w:ascii="Calibri" w:hAnsi="Calibri"/>
            <w:sz w:val="20"/>
            <w:szCs w:val="20"/>
          </w:rPr>
          <w:t xml:space="preserve">however it was a surprise that it did so much worse than </w:t>
        </w:r>
      </w:ins>
      <w:del w:id="172" w:author="Heather" w:date="2015-10-16T09:16:00Z">
        <w:r w:rsidR="00230768" w:rsidRPr="00230768" w:rsidDel="00C86565">
          <w:rPr>
            <w:rFonts w:ascii="Calibri" w:hAnsi="Calibri"/>
            <w:sz w:val="20"/>
            <w:szCs w:val="20"/>
          </w:rPr>
          <w:delText>yet were still no where close to the scores of</w:delText>
        </w:r>
      </w:del>
      <w:r w:rsidR="00230768" w:rsidRPr="00230768">
        <w:rPr>
          <w:rFonts w:ascii="Calibri" w:hAnsi="Calibri"/>
          <w:sz w:val="20"/>
          <w:szCs w:val="20"/>
        </w:rPr>
        <w:t xml:space="preserve"> the API obtained Data sets. </w:t>
      </w:r>
      <w:ins w:id="173" w:author="Heather" w:date="2015-10-16T09:16:00Z">
        <w:r w:rsidR="00C86565">
          <w:rPr>
            <w:rFonts w:ascii="Calibri" w:hAnsi="Calibri"/>
            <w:sz w:val="20"/>
            <w:szCs w:val="20"/>
          </w:rPr>
          <w:t>This is probably due to the FEC focusing more on</w:t>
        </w:r>
      </w:ins>
      <w:ins w:id="174" w:author="Heather" w:date="2015-10-16T09:17:00Z">
        <w:r w:rsidR="00C86565">
          <w:rPr>
            <w:rFonts w:ascii="Calibri" w:hAnsi="Calibri"/>
            <w:sz w:val="20"/>
            <w:szCs w:val="20"/>
          </w:rPr>
          <w:t xml:space="preserve"> what appears to be</w:t>
        </w:r>
      </w:ins>
      <w:ins w:id="175" w:author="Heather" w:date="2015-10-16T09:16:00Z">
        <w:r w:rsidR="00C86565">
          <w:rPr>
            <w:rFonts w:ascii="Calibri" w:hAnsi="Calibri"/>
            <w:sz w:val="20"/>
            <w:szCs w:val="20"/>
          </w:rPr>
          <w:t xml:space="preserve"> a human-readable processing than a machine-readable processing.  </w:t>
        </w:r>
      </w:ins>
      <w:ins w:id="176" w:author="Heather" w:date="2015-10-16T09:17:00Z">
        <w:r w:rsidR="00C86565">
          <w:rPr>
            <w:rFonts w:ascii="Calibri" w:hAnsi="Calibri"/>
            <w:sz w:val="20"/>
            <w:szCs w:val="20"/>
          </w:rPr>
          <w:t xml:space="preserve">The second surprise was that, although the NY Times and some of the Open Secrets data were both scraped, the open secrets data had a much higher score.  </w:t>
        </w:r>
      </w:ins>
      <w:del w:id="177" w:author="Heather" w:date="2015-10-16T09:18:00Z">
        <w:r w:rsidR="00230768" w:rsidRPr="00230768" w:rsidDel="00C86565">
          <w:rPr>
            <w:rFonts w:ascii="Calibri" w:hAnsi="Calibri"/>
            <w:sz w:val="20"/>
            <w:szCs w:val="20"/>
          </w:rPr>
          <w:delText>Another major assumption differing score was data scraped from OpenSecrets (</w:delText>
        </w:r>
        <w:r w:rsidR="007E3AB7" w:rsidDel="00C86565">
          <w:rPr>
            <w:rFonts w:ascii="Calibri" w:hAnsi="Calibri"/>
            <w:sz w:val="20"/>
            <w:szCs w:val="20"/>
          </w:rPr>
          <w:delText xml:space="preserve">the data </w:delText>
        </w:r>
        <w:r w:rsidR="00230768" w:rsidRPr="00230768" w:rsidDel="00C86565">
          <w:rPr>
            <w:rFonts w:ascii="Calibri" w:hAnsi="Calibri"/>
            <w:sz w:val="20"/>
            <w:szCs w:val="20"/>
          </w:rPr>
          <w:delText>no</w:delText>
        </w:r>
        <w:r w:rsidR="007E3AB7" w:rsidDel="00C86565">
          <w:rPr>
            <w:rFonts w:ascii="Calibri" w:hAnsi="Calibri"/>
            <w:sz w:val="20"/>
            <w:szCs w:val="20"/>
          </w:rPr>
          <w:delText>t</w:delText>
        </w:r>
        <w:r w:rsidR="00230768" w:rsidRPr="00230768" w:rsidDel="00C86565">
          <w:rPr>
            <w:rFonts w:ascii="Calibri" w:hAnsi="Calibri"/>
            <w:sz w:val="20"/>
            <w:szCs w:val="20"/>
          </w:rPr>
          <w:delText xml:space="preserve"> obtained from the API). This scored significantly better compared to the New York Times and the FEC Data. This was probably due to the method by which the Data was scrapped.</w:delText>
        </w:r>
      </w:del>
      <w:ins w:id="178" w:author="Heather" w:date="2015-10-16T09:18:00Z">
        <w:r w:rsidR="00C86565">
          <w:rPr>
            <w:rFonts w:ascii="Calibri" w:hAnsi="Calibri"/>
            <w:sz w:val="20"/>
            <w:szCs w:val="20"/>
          </w:rPr>
          <w:t xml:space="preserve">This is probably due to the difference in formatting, where the </w:t>
        </w:r>
        <w:r w:rsidR="0037144F">
          <w:rPr>
            <w:rFonts w:ascii="Calibri" w:hAnsi="Calibri"/>
            <w:sz w:val="20"/>
            <w:szCs w:val="20"/>
          </w:rPr>
          <w:t xml:space="preserve">NY Times file would be considered a </w:t>
        </w:r>
      </w:ins>
      <w:ins w:id="179" w:author="Heather" w:date="2015-10-16T09:19:00Z">
        <w:r w:rsidR="0037144F">
          <w:rPr>
            <w:rFonts w:ascii="Calibri" w:hAnsi="Calibri"/>
            <w:sz w:val="20"/>
            <w:szCs w:val="20"/>
          </w:rPr>
          <w:t>“wide” file and the Open Secrets data a “long” file.</w:t>
        </w:r>
      </w:ins>
    </w:p>
    <w:p w14:paraId="6CF1683A" w14:textId="77777777" w:rsidR="00230768" w:rsidRPr="00230768" w:rsidRDefault="00230768" w:rsidP="00230768">
      <w:pPr>
        <w:rPr>
          <w:rFonts w:ascii="Calibri" w:hAnsi="Calibri"/>
          <w:sz w:val="20"/>
          <w:szCs w:val="20"/>
        </w:rPr>
      </w:pPr>
    </w:p>
    <w:p w14:paraId="043873BB" w14:textId="67CB3105" w:rsidR="00230768" w:rsidRPr="00230768" w:rsidRDefault="0037144F" w:rsidP="00230768">
      <w:pPr>
        <w:pStyle w:val="NormalWeb"/>
        <w:shd w:val="clear" w:color="auto" w:fill="FFFFFF"/>
        <w:spacing w:before="0" w:beforeAutospacing="0" w:after="0" w:afterAutospacing="0" w:line="270" w:lineRule="atLeast"/>
        <w:rPr>
          <w:rFonts w:ascii="Calibri" w:hAnsi="Calibri"/>
          <w:sz w:val="20"/>
          <w:szCs w:val="20"/>
        </w:rPr>
      </w:pPr>
      <w:ins w:id="180" w:author="Heather" w:date="2015-10-16T09:19:00Z">
        <w:r>
          <w:rPr>
            <w:rFonts w:ascii="Calibri" w:hAnsi="Calibri"/>
            <w:sz w:val="20"/>
            <w:szCs w:val="20"/>
          </w:rPr>
          <w:t>As discussed briefly above, a p</w:t>
        </w:r>
      </w:ins>
      <w:del w:id="181" w:author="Heather" w:date="2015-10-16T09:19:00Z">
        <w:r w:rsidR="00230768" w:rsidRPr="00230768" w:rsidDel="0037144F">
          <w:rPr>
            <w:rFonts w:ascii="Calibri" w:hAnsi="Calibri"/>
            <w:sz w:val="20"/>
            <w:szCs w:val="20"/>
          </w:rPr>
          <w:delText>P</w:delText>
        </w:r>
      </w:del>
      <w:r w:rsidR="00230768" w:rsidRPr="00230768">
        <w:rPr>
          <w:rFonts w:ascii="Calibri" w:hAnsi="Calibri"/>
          <w:sz w:val="20"/>
          <w:szCs w:val="20"/>
        </w:rPr>
        <w:t xml:space="preserve">ossible </w:t>
      </w:r>
      <w:ins w:id="182" w:author="Heather" w:date="2015-10-16T09:19:00Z">
        <w:r>
          <w:rPr>
            <w:rFonts w:ascii="Calibri" w:hAnsi="Calibri"/>
            <w:sz w:val="20"/>
            <w:szCs w:val="20"/>
          </w:rPr>
          <w:t>d</w:t>
        </w:r>
      </w:ins>
      <w:del w:id="183" w:author="Heather" w:date="2015-10-16T09:19:00Z">
        <w:r w:rsidR="00230768" w:rsidRPr="00230768" w:rsidDel="0037144F">
          <w:rPr>
            <w:rFonts w:ascii="Calibri" w:hAnsi="Calibri"/>
            <w:sz w:val="20"/>
            <w:szCs w:val="20"/>
          </w:rPr>
          <w:delText>D</w:delText>
        </w:r>
      </w:del>
      <w:r w:rsidR="00230768" w:rsidRPr="00230768">
        <w:rPr>
          <w:rFonts w:ascii="Calibri" w:hAnsi="Calibri"/>
          <w:sz w:val="20"/>
          <w:szCs w:val="20"/>
        </w:rPr>
        <w:t>rawback</w:t>
      </w:r>
      <w:del w:id="184" w:author="Heather" w:date="2015-10-16T09:19:00Z">
        <w:r w:rsidR="00230768" w:rsidRPr="00230768" w:rsidDel="0037144F">
          <w:rPr>
            <w:rFonts w:ascii="Calibri" w:hAnsi="Calibri"/>
            <w:sz w:val="20"/>
            <w:szCs w:val="20"/>
          </w:rPr>
          <w:delText>s</w:delText>
        </w:r>
      </w:del>
      <w:r w:rsidR="00230768" w:rsidRPr="00230768">
        <w:rPr>
          <w:rFonts w:ascii="Calibri" w:hAnsi="Calibri"/>
          <w:sz w:val="20"/>
          <w:szCs w:val="20"/>
        </w:rPr>
        <w:t xml:space="preserve"> to the </w:t>
      </w:r>
      <w:ins w:id="185" w:author="Heather" w:date="2015-10-16T09:20:00Z">
        <w:r>
          <w:rPr>
            <w:rFonts w:ascii="Calibri" w:hAnsi="Calibri"/>
            <w:sz w:val="20"/>
            <w:szCs w:val="20"/>
          </w:rPr>
          <w:t xml:space="preserve">cleaning </w:t>
        </w:r>
      </w:ins>
      <w:r w:rsidR="00230768" w:rsidRPr="00230768">
        <w:rPr>
          <w:rFonts w:ascii="Calibri" w:hAnsi="Calibri"/>
          <w:sz w:val="20"/>
          <w:szCs w:val="20"/>
        </w:rPr>
        <w:t xml:space="preserve">method </w:t>
      </w:r>
      <w:ins w:id="186" w:author="Heather" w:date="2015-10-16T09:20:00Z">
        <w:r>
          <w:rPr>
            <w:rFonts w:ascii="Calibri" w:hAnsi="Calibri"/>
            <w:sz w:val="20"/>
            <w:szCs w:val="20"/>
          </w:rPr>
          <w:t xml:space="preserve">we </w:t>
        </w:r>
      </w:ins>
      <w:del w:id="187" w:author="Heather" w:date="2015-10-16T09:20:00Z">
        <w:r w:rsidR="00230768" w:rsidRPr="00230768" w:rsidDel="0037144F">
          <w:rPr>
            <w:rFonts w:ascii="Calibri" w:hAnsi="Calibri"/>
            <w:sz w:val="20"/>
            <w:szCs w:val="20"/>
          </w:rPr>
          <w:delText>i</w:delText>
        </w:r>
      </w:del>
      <w:ins w:id="188" w:author="Heather" w:date="2015-10-16T09:20:00Z">
        <w:r>
          <w:rPr>
            <w:rFonts w:ascii="Calibri" w:hAnsi="Calibri"/>
            <w:sz w:val="20"/>
            <w:szCs w:val="20"/>
          </w:rPr>
          <w:t>employed i</w:t>
        </w:r>
      </w:ins>
      <w:r w:rsidR="00230768" w:rsidRPr="00230768">
        <w:rPr>
          <w:rFonts w:ascii="Calibri" w:hAnsi="Calibri"/>
          <w:sz w:val="20"/>
          <w:szCs w:val="20"/>
        </w:rPr>
        <w:t xml:space="preserve">s </w:t>
      </w:r>
      <w:del w:id="189" w:author="Heather" w:date="2015-10-16T09:20:00Z">
        <w:r w:rsidR="00230768" w:rsidRPr="00230768" w:rsidDel="0037144F">
          <w:rPr>
            <w:rFonts w:ascii="Calibri" w:hAnsi="Calibri"/>
            <w:sz w:val="20"/>
            <w:szCs w:val="20"/>
          </w:rPr>
          <w:delText>understanding why certain attributes had missing data</w:delText>
        </w:r>
      </w:del>
      <w:ins w:id="190" w:author="Heather" w:date="2015-10-16T09:20:00Z">
        <w:r>
          <w:rPr>
            <w:rFonts w:ascii="Calibri" w:hAnsi="Calibri"/>
            <w:sz w:val="20"/>
            <w:szCs w:val="20"/>
          </w:rPr>
          <w:t>that the program is blind to whether or not missing values are errors for a particular attribute</w:t>
        </w:r>
      </w:ins>
      <w:r w:rsidR="00230768" w:rsidRPr="00230768">
        <w:rPr>
          <w:rFonts w:ascii="Calibri" w:hAnsi="Calibri"/>
          <w:sz w:val="20"/>
          <w:szCs w:val="20"/>
        </w:rPr>
        <w:t xml:space="preserve">. </w:t>
      </w:r>
      <w:commentRangeStart w:id="191"/>
      <w:r w:rsidR="00230768" w:rsidRPr="00230768">
        <w:rPr>
          <w:rFonts w:ascii="Calibri" w:hAnsi="Calibri"/>
          <w:sz w:val="20"/>
          <w:szCs w:val="20"/>
        </w:rPr>
        <w:t xml:space="preserve">It could be in place of a zero, meaning there was no actual information gained. </w:t>
      </w:r>
      <w:commentRangeEnd w:id="191"/>
      <w:r>
        <w:rPr>
          <w:rStyle w:val="CommentReference"/>
          <w:rFonts w:asciiTheme="minorHAnsi" w:eastAsiaTheme="minorHAnsi" w:hAnsiTheme="minorHAnsi" w:cstheme="minorBidi"/>
        </w:rPr>
        <w:commentReference w:id="191"/>
      </w:r>
      <w:del w:id="192" w:author="Heather" w:date="2015-10-16T09:21:00Z">
        <w:r w:rsidR="00230768" w:rsidRPr="00230768" w:rsidDel="0037144F">
          <w:rPr>
            <w:rFonts w:ascii="Calibri" w:hAnsi="Calibri"/>
            <w:sz w:val="20"/>
            <w:szCs w:val="20"/>
          </w:rPr>
          <w:delText xml:space="preserve">Another issue involved proper case. </w:delText>
        </w:r>
      </w:del>
      <w:ins w:id="193" w:author="Heather" w:date="2015-10-16T09:21:00Z">
        <w:r>
          <w:rPr>
            <w:rFonts w:ascii="Calibri" w:hAnsi="Calibri"/>
            <w:sz w:val="20"/>
            <w:szCs w:val="20"/>
          </w:rPr>
          <w:t xml:space="preserve">The proper case-base component could also be fooled by the data.  </w:t>
        </w:r>
      </w:ins>
      <w:del w:id="194" w:author="Heather" w:date="2015-10-16T09:21:00Z">
        <w:r w:rsidR="00230768" w:rsidRPr="00230768" w:rsidDel="0037144F">
          <w:rPr>
            <w:rFonts w:ascii="Calibri" w:hAnsi="Calibri"/>
            <w:sz w:val="20"/>
            <w:szCs w:val="20"/>
          </w:rPr>
          <w:delText>The issue found was that there are some</w:delText>
        </w:r>
      </w:del>
      <w:ins w:id="195" w:author="Heather" w:date="2015-10-16T09:21:00Z">
        <w:r>
          <w:rPr>
            <w:rFonts w:ascii="Calibri" w:hAnsi="Calibri"/>
            <w:sz w:val="20"/>
            <w:szCs w:val="20"/>
          </w:rPr>
          <w:t>Some</w:t>
        </w:r>
      </w:ins>
      <w:r w:rsidR="00230768" w:rsidRPr="00230768">
        <w:rPr>
          <w:rFonts w:ascii="Calibri" w:hAnsi="Calibri"/>
          <w:sz w:val="20"/>
          <w:szCs w:val="20"/>
        </w:rPr>
        <w:t xml:space="preserve"> </w:t>
      </w:r>
      <w:del w:id="196" w:author="Heather" w:date="2015-10-16T09:21:00Z">
        <w:r w:rsidR="00230768" w:rsidRPr="00230768" w:rsidDel="0037144F">
          <w:rPr>
            <w:rFonts w:ascii="Calibri" w:hAnsi="Calibri"/>
            <w:sz w:val="20"/>
            <w:szCs w:val="20"/>
          </w:rPr>
          <w:delText xml:space="preserve">words that are </w:delText>
        </w:r>
      </w:del>
      <w:r w:rsidR="00230768" w:rsidRPr="00230768">
        <w:rPr>
          <w:rFonts w:ascii="Calibri" w:hAnsi="Calibri"/>
          <w:sz w:val="20"/>
          <w:szCs w:val="20"/>
        </w:rPr>
        <w:t>common</w:t>
      </w:r>
      <w:ins w:id="197" w:author="Heather" w:date="2015-10-16T09:21:00Z">
        <w:r>
          <w:rPr>
            <w:rFonts w:ascii="Calibri" w:hAnsi="Calibri"/>
            <w:sz w:val="20"/>
            <w:szCs w:val="20"/>
          </w:rPr>
          <w:t xml:space="preserve"> words</w:t>
        </w:r>
      </w:ins>
      <w:r w:rsidR="00230768" w:rsidRPr="00230768">
        <w:rPr>
          <w:rFonts w:ascii="Calibri" w:hAnsi="Calibri"/>
          <w:sz w:val="20"/>
          <w:szCs w:val="20"/>
        </w:rPr>
        <w:t xml:space="preserve">, such as ‘for’, </w:t>
      </w:r>
      <w:del w:id="198" w:author="Heather" w:date="2015-10-16T09:22:00Z">
        <w:r w:rsidR="00230768" w:rsidRPr="00230768" w:rsidDel="0037144F">
          <w:rPr>
            <w:rFonts w:ascii="Calibri" w:hAnsi="Calibri"/>
            <w:sz w:val="20"/>
            <w:szCs w:val="20"/>
          </w:rPr>
          <w:delText xml:space="preserve">which </w:delText>
        </w:r>
      </w:del>
      <w:r w:rsidR="00230768" w:rsidRPr="00230768">
        <w:rPr>
          <w:rFonts w:ascii="Calibri" w:hAnsi="Calibri"/>
          <w:sz w:val="20"/>
          <w:szCs w:val="20"/>
        </w:rPr>
        <w:t xml:space="preserve">generally </w:t>
      </w:r>
      <w:del w:id="199" w:author="Heather" w:date="2015-10-16T09:22:00Z">
        <w:r w:rsidR="00230768" w:rsidRPr="00230768" w:rsidDel="0037144F">
          <w:rPr>
            <w:rFonts w:ascii="Calibri" w:hAnsi="Calibri"/>
            <w:sz w:val="20"/>
            <w:szCs w:val="20"/>
          </w:rPr>
          <w:delText>don’t need</w:delText>
        </w:r>
      </w:del>
      <w:ins w:id="200" w:author="Heather" w:date="2015-10-16T09:22:00Z">
        <w:r>
          <w:rPr>
            <w:rFonts w:ascii="Calibri" w:hAnsi="Calibri"/>
            <w:sz w:val="20"/>
            <w:szCs w:val="20"/>
          </w:rPr>
          <w:t xml:space="preserve">aren’t required </w:t>
        </w:r>
      </w:ins>
      <w:r w:rsidR="00230768" w:rsidRPr="00230768">
        <w:rPr>
          <w:rFonts w:ascii="Calibri" w:hAnsi="Calibri"/>
          <w:sz w:val="20"/>
          <w:szCs w:val="20"/>
        </w:rPr>
        <w:t xml:space="preserve"> to follow proper case</w:t>
      </w:r>
      <w:ins w:id="201" w:author="Heather" w:date="2015-10-16T09:22:00Z">
        <w:r>
          <w:rPr>
            <w:rFonts w:ascii="Calibri" w:hAnsi="Calibri"/>
            <w:sz w:val="20"/>
            <w:szCs w:val="20"/>
          </w:rPr>
          <w:t>, but will still be flagged by the program as errors</w:t>
        </w:r>
      </w:ins>
      <w:r w:rsidR="00230768" w:rsidRPr="00230768">
        <w:rPr>
          <w:rFonts w:ascii="Calibri" w:hAnsi="Calibri"/>
          <w:sz w:val="20"/>
          <w:szCs w:val="20"/>
        </w:rPr>
        <w:t xml:space="preserve">. </w:t>
      </w:r>
      <w:del w:id="202" w:author="Heather" w:date="2015-10-16T09:22:00Z">
        <w:r w:rsidR="00230768" w:rsidRPr="00230768" w:rsidDel="0037144F">
          <w:rPr>
            <w:rFonts w:ascii="Calibri" w:hAnsi="Calibri"/>
            <w:sz w:val="20"/>
            <w:szCs w:val="20"/>
          </w:rPr>
          <w:delText xml:space="preserve">These instances negatively impacted the second component; however, it generally occurred on attributes that are probably not going to be used for anymore than footnotes. </w:delText>
        </w:r>
      </w:del>
      <w:ins w:id="203" w:author="Heather" w:date="2015-10-16T09:22:00Z">
        <w:r>
          <w:rPr>
            <w:rFonts w:ascii="Calibri" w:hAnsi="Calibri"/>
            <w:sz w:val="20"/>
            <w:szCs w:val="20"/>
          </w:rPr>
          <w:t xml:space="preserve">  Luckily, this was not a problem with the names we will use to merge</w:t>
        </w:r>
      </w:ins>
      <w:ins w:id="204" w:author="Heather" w:date="2015-10-16T09:23:00Z">
        <w:r>
          <w:rPr>
            <w:rFonts w:ascii="Calibri" w:hAnsi="Calibri"/>
            <w:sz w:val="20"/>
            <w:szCs w:val="20"/>
          </w:rPr>
          <w:t xml:space="preserve">, which was </w:t>
        </w:r>
      </w:ins>
      <w:ins w:id="205" w:author="Heather" w:date="2015-10-16T09:22:00Z">
        <w:r>
          <w:rPr>
            <w:rFonts w:ascii="Calibri" w:hAnsi="Calibri"/>
            <w:sz w:val="20"/>
            <w:szCs w:val="20"/>
          </w:rPr>
          <w:t xml:space="preserve">our primary concern.  </w:t>
        </w:r>
      </w:ins>
      <w:del w:id="206" w:author="Heather" w:date="2015-10-16T09:23:00Z">
        <w:r w:rsidR="00230768" w:rsidRPr="00230768" w:rsidDel="0037144F">
          <w:rPr>
            <w:rFonts w:ascii="Calibri" w:hAnsi="Calibri"/>
            <w:sz w:val="20"/>
            <w:szCs w:val="20"/>
          </w:rPr>
          <w:delText>The one major drawn back of proper casing occurs with names of candidates.</w:delText>
        </w:r>
      </w:del>
      <w:ins w:id="207" w:author="Heather" w:date="2015-10-16T09:23:00Z">
        <w:r>
          <w:rPr>
            <w:rFonts w:ascii="Calibri" w:hAnsi="Calibri"/>
            <w:sz w:val="20"/>
            <w:szCs w:val="20"/>
          </w:rPr>
          <w:t>However, that is not to say that the names don’t trip up proper case.</w:t>
        </w:r>
      </w:ins>
      <w:r w:rsidR="00230768" w:rsidRPr="00230768">
        <w:rPr>
          <w:rFonts w:ascii="Calibri" w:hAnsi="Calibri"/>
          <w:sz w:val="20"/>
          <w:szCs w:val="20"/>
        </w:rPr>
        <w:t xml:space="preserve"> </w:t>
      </w:r>
      <w:ins w:id="208" w:author="Heather" w:date="2015-10-16T09:23:00Z">
        <w:r>
          <w:rPr>
            <w:rFonts w:ascii="Calibri" w:hAnsi="Calibri"/>
            <w:sz w:val="20"/>
            <w:szCs w:val="20"/>
          </w:rPr>
          <w:t xml:space="preserve"> </w:t>
        </w:r>
      </w:ins>
      <w:r w:rsidR="00230768" w:rsidRPr="00230768">
        <w:rPr>
          <w:rFonts w:ascii="Calibri" w:hAnsi="Calibri"/>
          <w:sz w:val="20"/>
          <w:szCs w:val="20"/>
        </w:rPr>
        <w:t xml:space="preserve">The name Bill O’Reilly </w:t>
      </w:r>
      <w:ins w:id="209" w:author="Heather" w:date="2015-10-16T09:23:00Z">
        <w:r>
          <w:rPr>
            <w:rFonts w:ascii="Calibri" w:hAnsi="Calibri"/>
            <w:sz w:val="20"/>
            <w:szCs w:val="20"/>
          </w:rPr>
          <w:t>is</w:t>
        </w:r>
      </w:ins>
      <w:del w:id="210" w:author="Heather" w:date="2015-10-16T09:23:00Z">
        <w:r w:rsidR="00230768" w:rsidRPr="00230768" w:rsidDel="0037144F">
          <w:rPr>
            <w:rFonts w:ascii="Calibri" w:hAnsi="Calibri"/>
            <w:sz w:val="20"/>
            <w:szCs w:val="20"/>
          </w:rPr>
          <w:delText>would be</w:delText>
        </w:r>
      </w:del>
      <w:r w:rsidR="00230768" w:rsidRPr="00230768">
        <w:rPr>
          <w:rFonts w:ascii="Calibri" w:hAnsi="Calibri"/>
          <w:sz w:val="20"/>
          <w:szCs w:val="20"/>
        </w:rPr>
        <w:t xml:space="preserve"> flagg</w:t>
      </w:r>
      <w:ins w:id="211" w:author="Heather" w:date="2015-10-16T09:23:00Z">
        <w:r>
          <w:rPr>
            <w:rFonts w:ascii="Calibri" w:hAnsi="Calibri"/>
            <w:sz w:val="20"/>
            <w:szCs w:val="20"/>
          </w:rPr>
          <w:t>ed</w:t>
        </w:r>
      </w:ins>
      <w:del w:id="212" w:author="Heather" w:date="2015-10-16T09:23:00Z">
        <w:r w:rsidR="00230768" w:rsidRPr="00230768" w:rsidDel="0037144F">
          <w:rPr>
            <w:rFonts w:ascii="Calibri" w:hAnsi="Calibri"/>
            <w:sz w:val="20"/>
            <w:szCs w:val="20"/>
          </w:rPr>
          <w:delText>ing</w:delText>
        </w:r>
      </w:del>
      <w:r w:rsidR="00230768" w:rsidRPr="00230768">
        <w:rPr>
          <w:rFonts w:ascii="Calibri" w:hAnsi="Calibri"/>
          <w:sz w:val="20"/>
          <w:szCs w:val="20"/>
        </w:rPr>
        <w:t xml:space="preserve"> as unclean data because the name is two words, yet there are three upper case letters. </w:t>
      </w:r>
      <w:del w:id="213" w:author="Heather" w:date="2015-10-16T09:24:00Z">
        <w:r w:rsidR="00230768" w:rsidRPr="00230768" w:rsidDel="0037144F">
          <w:rPr>
            <w:rFonts w:ascii="Calibri" w:hAnsi="Calibri"/>
            <w:sz w:val="20"/>
            <w:szCs w:val="20"/>
          </w:rPr>
          <w:delText>This should have some drawback, but the subset of names that follow this case are in the low minority and can easily be fixed when the merging occurs.</w:delText>
        </w:r>
      </w:del>
      <w:ins w:id="214" w:author="Heather" w:date="2015-10-16T09:24:00Z">
        <w:r>
          <w:rPr>
            <w:rFonts w:ascii="Calibri" w:hAnsi="Calibri"/>
            <w:sz w:val="20"/>
            <w:szCs w:val="20"/>
          </w:rPr>
          <w:t>Thankfully, the percentage of names impacted by this issue is low, therefore we should be able to verify merges for these cases with relative ease.</w:t>
        </w:r>
      </w:ins>
      <w:bookmarkStart w:id="215" w:name="_GoBack"/>
      <w:bookmarkEnd w:id="215"/>
    </w:p>
    <w:sectPr w:rsidR="00230768" w:rsidRPr="002307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Heather" w:date="2015-10-16T09:24:00Z" w:initials="H">
    <w:p w14:paraId="164E0EAD" w14:textId="77777777" w:rsidR="00230768" w:rsidRDefault="00230768">
      <w:pPr>
        <w:pStyle w:val="CommentText"/>
      </w:pPr>
      <w:r>
        <w:rPr>
          <w:rStyle w:val="CommentReference"/>
        </w:rPr>
        <w:annotationRef/>
      </w:r>
      <w:r>
        <w:t>After the last sector-specific index we really should have the data cleaning discussion and then the feature discussion.</w:t>
      </w:r>
    </w:p>
  </w:comment>
  <w:comment w:id="32" w:author="Heather" w:date="2015-10-16T09:24:00Z" w:initials="H">
    <w:p w14:paraId="4B95BA12" w14:textId="77777777" w:rsidR="00230768" w:rsidRDefault="00230768">
      <w:pPr>
        <w:pStyle w:val="CommentText"/>
      </w:pPr>
      <w:r>
        <w:rPr>
          <w:rStyle w:val="CommentReference"/>
        </w:rPr>
        <w:annotationRef/>
      </w:r>
      <w:r>
        <w:t>After the last sector-specific index we really should have the data cleaning discussion and then the feature discussion.</w:t>
      </w:r>
    </w:p>
  </w:comment>
  <w:comment w:id="46" w:author="Heather" w:date="2015-10-16T09:24:00Z" w:initials="H">
    <w:p w14:paraId="2D93C278" w14:textId="56777EAF" w:rsidR="003F0B0D" w:rsidRDefault="003F0B0D">
      <w:pPr>
        <w:pStyle w:val="CommentText"/>
      </w:pPr>
      <w:r>
        <w:rPr>
          <w:rStyle w:val="CommentReference"/>
        </w:rPr>
        <w:annotationRef/>
      </w:r>
      <w:r>
        <w:t>I think you need to rephrase this somehow.  I’m not sure you can talk about a confidence interval without also discussing a hypothesis.  I think I would try to explain this more in English to make sure that it really applies the way that you want it to.  The next bit kind of does it, but there should be a smoother way to say it.  Maybe you want to specify numeric vs character checks in here.</w:t>
      </w:r>
    </w:p>
  </w:comment>
  <w:comment w:id="91" w:author="Heather" w:date="2015-10-16T09:24:00Z" w:initials="H">
    <w:p w14:paraId="19B263D8" w14:textId="27FAFAD1" w:rsidR="00D01887" w:rsidRDefault="00D01887">
      <w:pPr>
        <w:pStyle w:val="CommentText"/>
      </w:pPr>
      <w:r>
        <w:rPr>
          <w:rStyle w:val="CommentReference"/>
        </w:rPr>
        <w:annotationRef/>
      </w:r>
      <w:r>
        <w:t>This missingness section needs a rewrite.  If this is part of your process, that’s fine, but you need to be very clear about how the data actually is, and what changes you made to it and why.  This gave the idea that our data had zeros where it should have missings.</w:t>
      </w:r>
    </w:p>
  </w:comment>
  <w:comment w:id="115" w:author="Heather" w:date="2015-10-16T09:24:00Z" w:initials="H">
    <w:p w14:paraId="5AE4998D" w14:textId="35C307FE" w:rsidR="00F06769" w:rsidRDefault="00F06769">
      <w:pPr>
        <w:pStyle w:val="CommentText"/>
      </w:pPr>
      <w:r>
        <w:rPr>
          <w:rStyle w:val="CommentReference"/>
        </w:rPr>
        <w:annotationRef/>
      </w:r>
      <w:r>
        <w:t>I don’t understand what you are trying to say here.</w:t>
      </w:r>
    </w:p>
  </w:comment>
  <w:comment w:id="135" w:author="Heather" w:date="2015-10-16T09:24:00Z" w:initials="H">
    <w:p w14:paraId="14AE8032" w14:textId="024AD583" w:rsidR="00F06769" w:rsidRDefault="00F06769">
      <w:pPr>
        <w:pStyle w:val="CommentText"/>
      </w:pPr>
      <w:r>
        <w:rPr>
          <w:rStyle w:val="CommentReference"/>
        </w:rPr>
        <w:annotationRef/>
      </w:r>
      <w:r>
        <w:t>Can you say something about the relationship of these as well?  Does it go API &gt; scrape &gt; csv?  Or the other way around?</w:t>
      </w:r>
    </w:p>
  </w:comment>
  <w:comment w:id="191" w:author="Heather" w:date="2015-10-16T09:24:00Z" w:initials="H">
    <w:p w14:paraId="22ECD480" w14:textId="26CADE22" w:rsidR="0037144F" w:rsidRDefault="0037144F">
      <w:pPr>
        <w:pStyle w:val="CommentText"/>
      </w:pPr>
      <w:r>
        <w:rPr>
          <w:rStyle w:val="CommentReference"/>
        </w:rPr>
        <w:annotationRef/>
      </w:r>
      <w:r>
        <w:t>Assumption.  Can we really say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4E0EAD" w15:done="0"/>
  <w15:commentEx w15:paraId="4B95BA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4F70"/>
    <w:multiLevelType w:val="hybridMultilevel"/>
    <w:tmpl w:val="9228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620BC"/>
    <w:multiLevelType w:val="hybridMultilevel"/>
    <w:tmpl w:val="1EBE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16118"/>
    <w:multiLevelType w:val="hybridMultilevel"/>
    <w:tmpl w:val="272E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14549"/>
    <w:multiLevelType w:val="hybridMultilevel"/>
    <w:tmpl w:val="A3F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if Ali">
    <w15:presenceInfo w15:providerId="None" w15:userId="Arif 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B2"/>
    <w:rsid w:val="000F0B46"/>
    <w:rsid w:val="00230768"/>
    <w:rsid w:val="00241A2B"/>
    <w:rsid w:val="002B408C"/>
    <w:rsid w:val="0037144F"/>
    <w:rsid w:val="00386E01"/>
    <w:rsid w:val="003F0B0D"/>
    <w:rsid w:val="004B0D3D"/>
    <w:rsid w:val="004C777E"/>
    <w:rsid w:val="00515092"/>
    <w:rsid w:val="005E41E4"/>
    <w:rsid w:val="006461AE"/>
    <w:rsid w:val="006C023C"/>
    <w:rsid w:val="007B13B0"/>
    <w:rsid w:val="007B58DB"/>
    <w:rsid w:val="007E3AB7"/>
    <w:rsid w:val="0082256E"/>
    <w:rsid w:val="009225B2"/>
    <w:rsid w:val="0095369B"/>
    <w:rsid w:val="009B26EB"/>
    <w:rsid w:val="009D618B"/>
    <w:rsid w:val="009E0B45"/>
    <w:rsid w:val="009F51F0"/>
    <w:rsid w:val="009F5AC4"/>
    <w:rsid w:val="00A916ED"/>
    <w:rsid w:val="00C14DBF"/>
    <w:rsid w:val="00C86565"/>
    <w:rsid w:val="00D01887"/>
    <w:rsid w:val="00D25B94"/>
    <w:rsid w:val="00EB7E29"/>
    <w:rsid w:val="00F06769"/>
    <w:rsid w:val="00FD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29"/>
    <w:rPr>
      <w:color w:val="0563C1" w:themeColor="hyperlink"/>
      <w:u w:val="single"/>
    </w:rPr>
  </w:style>
  <w:style w:type="character" w:customStyle="1" w:styleId="apple-converted-space">
    <w:name w:val="apple-converted-space"/>
    <w:basedOn w:val="DefaultParagraphFont"/>
    <w:rsid w:val="00EB7E29"/>
  </w:style>
  <w:style w:type="paragraph" w:styleId="NormalWeb">
    <w:name w:val="Normal (Web)"/>
    <w:basedOn w:val="Normal"/>
    <w:uiPriority w:val="99"/>
    <w:unhideWhenUsed/>
    <w:rsid w:val="00EB7E2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B7E29"/>
    <w:pPr>
      <w:spacing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14D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BF"/>
    <w:rPr>
      <w:rFonts w:ascii="Tahoma" w:hAnsi="Tahoma" w:cs="Tahoma"/>
      <w:sz w:val="16"/>
      <w:szCs w:val="16"/>
    </w:rPr>
  </w:style>
  <w:style w:type="character" w:styleId="CommentReference">
    <w:name w:val="annotation reference"/>
    <w:basedOn w:val="DefaultParagraphFont"/>
    <w:uiPriority w:val="99"/>
    <w:semiHidden/>
    <w:unhideWhenUsed/>
    <w:rsid w:val="00515092"/>
    <w:rPr>
      <w:sz w:val="16"/>
      <w:szCs w:val="16"/>
    </w:rPr>
  </w:style>
  <w:style w:type="paragraph" w:styleId="CommentText">
    <w:name w:val="annotation text"/>
    <w:basedOn w:val="Normal"/>
    <w:link w:val="CommentTextChar"/>
    <w:uiPriority w:val="99"/>
    <w:semiHidden/>
    <w:unhideWhenUsed/>
    <w:rsid w:val="00515092"/>
    <w:pPr>
      <w:spacing w:line="240" w:lineRule="auto"/>
    </w:pPr>
    <w:rPr>
      <w:sz w:val="20"/>
      <w:szCs w:val="20"/>
    </w:rPr>
  </w:style>
  <w:style w:type="character" w:customStyle="1" w:styleId="CommentTextChar">
    <w:name w:val="Comment Text Char"/>
    <w:basedOn w:val="DefaultParagraphFont"/>
    <w:link w:val="CommentText"/>
    <w:uiPriority w:val="99"/>
    <w:semiHidden/>
    <w:rsid w:val="00515092"/>
    <w:rPr>
      <w:sz w:val="20"/>
      <w:szCs w:val="20"/>
    </w:rPr>
  </w:style>
  <w:style w:type="paragraph" w:styleId="CommentSubject">
    <w:name w:val="annotation subject"/>
    <w:basedOn w:val="CommentText"/>
    <w:next w:val="CommentText"/>
    <w:link w:val="CommentSubjectChar"/>
    <w:uiPriority w:val="99"/>
    <w:semiHidden/>
    <w:unhideWhenUsed/>
    <w:rsid w:val="00515092"/>
    <w:rPr>
      <w:b/>
      <w:bCs/>
    </w:rPr>
  </w:style>
  <w:style w:type="character" w:customStyle="1" w:styleId="CommentSubjectChar">
    <w:name w:val="Comment Subject Char"/>
    <w:basedOn w:val="CommentTextChar"/>
    <w:link w:val="CommentSubject"/>
    <w:uiPriority w:val="99"/>
    <w:semiHidden/>
    <w:rsid w:val="0051509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29"/>
    <w:rPr>
      <w:color w:val="0563C1" w:themeColor="hyperlink"/>
      <w:u w:val="single"/>
    </w:rPr>
  </w:style>
  <w:style w:type="character" w:customStyle="1" w:styleId="apple-converted-space">
    <w:name w:val="apple-converted-space"/>
    <w:basedOn w:val="DefaultParagraphFont"/>
    <w:rsid w:val="00EB7E29"/>
  </w:style>
  <w:style w:type="paragraph" w:styleId="NormalWeb">
    <w:name w:val="Normal (Web)"/>
    <w:basedOn w:val="Normal"/>
    <w:uiPriority w:val="99"/>
    <w:unhideWhenUsed/>
    <w:rsid w:val="00EB7E2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B7E29"/>
    <w:pPr>
      <w:spacing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C14D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BF"/>
    <w:rPr>
      <w:rFonts w:ascii="Tahoma" w:hAnsi="Tahoma" w:cs="Tahoma"/>
      <w:sz w:val="16"/>
      <w:szCs w:val="16"/>
    </w:rPr>
  </w:style>
  <w:style w:type="character" w:styleId="CommentReference">
    <w:name w:val="annotation reference"/>
    <w:basedOn w:val="DefaultParagraphFont"/>
    <w:uiPriority w:val="99"/>
    <w:semiHidden/>
    <w:unhideWhenUsed/>
    <w:rsid w:val="00515092"/>
    <w:rPr>
      <w:sz w:val="16"/>
      <w:szCs w:val="16"/>
    </w:rPr>
  </w:style>
  <w:style w:type="paragraph" w:styleId="CommentText">
    <w:name w:val="annotation text"/>
    <w:basedOn w:val="Normal"/>
    <w:link w:val="CommentTextChar"/>
    <w:uiPriority w:val="99"/>
    <w:semiHidden/>
    <w:unhideWhenUsed/>
    <w:rsid w:val="00515092"/>
    <w:pPr>
      <w:spacing w:line="240" w:lineRule="auto"/>
    </w:pPr>
    <w:rPr>
      <w:sz w:val="20"/>
      <w:szCs w:val="20"/>
    </w:rPr>
  </w:style>
  <w:style w:type="character" w:customStyle="1" w:styleId="CommentTextChar">
    <w:name w:val="Comment Text Char"/>
    <w:basedOn w:val="DefaultParagraphFont"/>
    <w:link w:val="CommentText"/>
    <w:uiPriority w:val="99"/>
    <w:semiHidden/>
    <w:rsid w:val="00515092"/>
    <w:rPr>
      <w:sz w:val="20"/>
      <w:szCs w:val="20"/>
    </w:rPr>
  </w:style>
  <w:style w:type="paragraph" w:styleId="CommentSubject">
    <w:name w:val="annotation subject"/>
    <w:basedOn w:val="CommentText"/>
    <w:next w:val="CommentText"/>
    <w:link w:val="CommentSubjectChar"/>
    <w:uiPriority w:val="99"/>
    <w:semiHidden/>
    <w:unhideWhenUsed/>
    <w:rsid w:val="00515092"/>
    <w:rPr>
      <w:b/>
      <w:bCs/>
    </w:rPr>
  </w:style>
  <w:style w:type="character" w:customStyle="1" w:styleId="CommentSubjectChar">
    <w:name w:val="Comment Subject Char"/>
    <w:basedOn w:val="CommentTextChar"/>
    <w:link w:val="CommentSubject"/>
    <w:uiPriority w:val="99"/>
    <w:semiHidden/>
    <w:rsid w:val="00515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data/NASDAQOMX/INDS-NASDAQ-Industrial-INDS" TargetMode="External"/><Relationship Id="rId13" Type="http://schemas.openxmlformats.org/officeDocument/2006/relationships/hyperlink" Target="https://www.quandl.com/data/YAHOO/INDEX_XAU-PHLX-Gold-Silver-Sector-Index" TargetMode="Externa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hyperlink" Target="https://www.quandl.com/data/NASDAQOMX/BANK-NASDAQ-Bank-BANK" TargetMode="External"/><Relationship Id="rId12" Type="http://schemas.openxmlformats.org/officeDocument/2006/relationships/hyperlink" Target="https://en.wikipedia.org/wiki/Ticker_symbo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ec.gov/pubrec/electionresults.shtml" TargetMode="External"/><Relationship Id="rId11" Type="http://schemas.openxmlformats.org/officeDocument/2006/relationships/hyperlink" Target="https://en.wikipedia.org/wiki/American_Stock_Exchan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uandl.com/data/YAHOO/INDEX_XOI-NYSE-AMEX-Oil-Index" TargetMode="External"/><Relationship Id="rId4" Type="http://schemas.openxmlformats.org/officeDocument/2006/relationships/settings" Target="settings.xml"/><Relationship Id="rId9" Type="http://schemas.openxmlformats.org/officeDocument/2006/relationships/hyperlink" Target="https://www.quandl.com/data/NASDAQOMX/NBI-NASDAQ-Biotechnology-NBI"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dc:creator>
  <cp:lastModifiedBy>Heather</cp:lastModifiedBy>
  <cp:revision>7</cp:revision>
  <dcterms:created xsi:type="dcterms:W3CDTF">2015-10-16T08:17:00Z</dcterms:created>
  <dcterms:modified xsi:type="dcterms:W3CDTF">2015-10-16T13:24:00Z</dcterms:modified>
</cp:coreProperties>
</file>